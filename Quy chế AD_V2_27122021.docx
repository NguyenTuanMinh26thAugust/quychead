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6" w:type="dxa"/>
        <w:tblLook w:val="01E0" w:firstRow="1" w:lastRow="1" w:firstColumn="1" w:lastColumn="1" w:noHBand="0" w:noVBand="0"/>
      </w:tblPr>
      <w:tblGrid>
        <w:gridCol w:w="3936"/>
        <w:gridCol w:w="5270"/>
      </w:tblGrid>
      <w:tr w:rsidR="00B82A0F" w:rsidRPr="00D440F1" w14:paraId="397252A7" w14:textId="77777777" w:rsidTr="00C61375">
        <w:tc>
          <w:tcPr>
            <w:tcW w:w="3936" w:type="dxa"/>
          </w:tcPr>
          <w:p w14:paraId="6FA4FE19" w14:textId="7C3A57C6" w:rsidR="00B82A0F" w:rsidRPr="00723256" w:rsidRDefault="00B82A0F" w:rsidP="00C61375">
            <w:pPr>
              <w:tabs>
                <w:tab w:val="left" w:pos="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del w:id="0" w:author="Minh Nguyen" w:date="2021-12-17T10:20:00Z">
              <w:r w:rsidRPr="00723256" w:rsidDel="0073580F">
                <w:rPr>
                  <w:b/>
                  <w:sz w:val="26"/>
                  <w:szCs w:val="26"/>
                </w:rPr>
                <w:delText>NGÂN HÀNG NHÀ NƯỚC</w:delText>
              </w:r>
            </w:del>
            <w:ins w:id="1" w:author="Minh Nguyen" w:date="2021-12-17T10:20:00Z">
              <w:r w:rsidR="0073580F">
                <w:rPr>
                  <w:b/>
                  <w:sz w:val="26"/>
                  <w:szCs w:val="26"/>
                </w:rPr>
                <w:t>BẢO HIỂM XÃ HỘI</w:t>
              </w:r>
            </w:ins>
          </w:p>
          <w:p w14:paraId="27B508BC" w14:textId="77777777" w:rsidR="00B82A0F" w:rsidRPr="00723256" w:rsidRDefault="00B82A0F" w:rsidP="00C61375">
            <w:pPr>
              <w:tabs>
                <w:tab w:val="left" w:pos="0"/>
              </w:tabs>
              <w:jc w:val="center"/>
              <w:rPr>
                <w:b/>
                <w:sz w:val="26"/>
                <w:szCs w:val="26"/>
              </w:rPr>
            </w:pPr>
            <w:r w:rsidRPr="00723256">
              <w:rPr>
                <w:b/>
                <w:sz w:val="26"/>
                <w:szCs w:val="26"/>
              </w:rPr>
              <w:t xml:space="preserve"> VIỆT NAM</w:t>
            </w:r>
          </w:p>
          <w:p w14:paraId="671CCD51" w14:textId="77777777" w:rsidR="00B82A0F" w:rsidRPr="00D440F1" w:rsidRDefault="00B82A0F" w:rsidP="00C61375">
            <w:pPr>
              <w:jc w:val="center"/>
            </w:pPr>
            <w:r w:rsidRPr="00D440F1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8E42B7" wp14:editId="1385042F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19685</wp:posOffset>
                      </wp:positionV>
                      <wp:extent cx="5334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3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B57AC0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pt,1.55pt" to="115.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5dDHAIAADU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5270" w:type="dxa"/>
          </w:tcPr>
          <w:p w14:paraId="56FD7F08" w14:textId="77777777" w:rsidR="00B82A0F" w:rsidRPr="00D440F1" w:rsidRDefault="00B82A0F" w:rsidP="00C61375">
            <w:pPr>
              <w:spacing w:before="120"/>
              <w:jc w:val="center"/>
              <w:rPr>
                <w:b/>
              </w:rPr>
            </w:pPr>
            <w:r w:rsidRPr="00D440F1">
              <w:rPr>
                <w:b/>
              </w:rPr>
              <w:t>CỘNG H</w:t>
            </w:r>
            <w:r>
              <w:rPr>
                <w:b/>
              </w:rPr>
              <w:t>ÒA</w:t>
            </w:r>
            <w:r w:rsidRPr="00D440F1">
              <w:rPr>
                <w:b/>
              </w:rPr>
              <w:t xml:space="preserve">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440F1">
                  <w:rPr>
                    <w:b/>
                  </w:rPr>
                  <w:t>NAM</w:t>
                </w:r>
              </w:smartTag>
            </w:smartTag>
          </w:p>
          <w:p w14:paraId="55FF313E" w14:textId="77777777" w:rsidR="00B82A0F" w:rsidRPr="002948D2" w:rsidRDefault="00B82A0F" w:rsidP="00C61375">
            <w:pPr>
              <w:jc w:val="center"/>
              <w:rPr>
                <w:b/>
                <w:sz w:val="26"/>
              </w:rPr>
            </w:pPr>
            <w:r w:rsidRPr="002948D2">
              <w:rPr>
                <w:b/>
                <w:sz w:val="26"/>
              </w:rPr>
              <w:t>Độc lập - Tự do - Hạnh phúc</w:t>
            </w:r>
          </w:p>
          <w:p w14:paraId="3A110179" w14:textId="77777777" w:rsidR="00B82A0F" w:rsidRPr="00D440F1" w:rsidRDefault="00B82A0F" w:rsidP="00C61375">
            <w:pPr>
              <w:jc w:val="center"/>
            </w:pPr>
            <w:r w:rsidRPr="00D440F1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6B6AED" wp14:editId="61C6A9D3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20320</wp:posOffset>
                      </wp:positionV>
                      <wp:extent cx="195580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69839E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35pt,1.6pt" to="203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rq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"/>
                  </w:pict>
                </mc:Fallback>
              </mc:AlternateContent>
            </w:r>
          </w:p>
        </w:tc>
      </w:tr>
    </w:tbl>
    <w:p w14:paraId="71D9A662" w14:textId="77777777" w:rsidR="00B82A0F" w:rsidRDefault="00B82A0F" w:rsidP="00B82A0F">
      <w:pPr>
        <w:spacing w:after="120"/>
        <w:rPr>
          <w:rFonts w:eastAsia="Batang"/>
          <w:b/>
          <w:color w:val="000000"/>
          <w:sz w:val="28"/>
          <w:szCs w:val="28"/>
        </w:rPr>
      </w:pPr>
    </w:p>
    <w:p w14:paraId="45D0F603" w14:textId="77777777" w:rsidR="00B82A0F" w:rsidRDefault="00B82A0F" w:rsidP="00B82A0F">
      <w:pPr>
        <w:spacing w:line="360" w:lineRule="exact"/>
        <w:jc w:val="center"/>
        <w:rPr>
          <w:rFonts w:eastAsia="Batang"/>
          <w:b/>
          <w:color w:val="000000"/>
          <w:sz w:val="28"/>
          <w:szCs w:val="28"/>
        </w:rPr>
      </w:pPr>
      <w:r>
        <w:rPr>
          <w:rFonts w:eastAsia="Batang"/>
          <w:b/>
          <w:color w:val="000000"/>
          <w:sz w:val="28"/>
          <w:szCs w:val="28"/>
        </w:rPr>
        <w:t>QUY CHẾ</w:t>
      </w:r>
      <w:r w:rsidRPr="001B6243">
        <w:rPr>
          <w:rFonts w:eastAsia="Batang"/>
          <w:b/>
          <w:color w:val="000000"/>
          <w:sz w:val="28"/>
          <w:szCs w:val="28"/>
        </w:rPr>
        <w:t xml:space="preserve"> </w:t>
      </w:r>
    </w:p>
    <w:p w14:paraId="463C64CE" w14:textId="43F40D94" w:rsidR="00862B47" w:rsidRDefault="00862B47" w:rsidP="00A73964">
      <w:pPr>
        <w:spacing w:line="360" w:lineRule="exact"/>
        <w:jc w:val="center"/>
        <w:rPr>
          <w:rFonts w:eastAsia="Batang"/>
          <w:b/>
          <w:color w:val="000000"/>
          <w:sz w:val="28"/>
          <w:szCs w:val="28"/>
        </w:rPr>
      </w:pPr>
      <w:r>
        <w:rPr>
          <w:rFonts w:eastAsia="Batang"/>
          <w:b/>
          <w:color w:val="000000"/>
          <w:sz w:val="28"/>
          <w:szCs w:val="28"/>
        </w:rPr>
        <w:t>Quả</w:t>
      </w:r>
      <w:r w:rsidR="000A6638">
        <w:rPr>
          <w:rFonts w:eastAsia="Batang"/>
          <w:b/>
          <w:color w:val="000000"/>
          <w:sz w:val="28"/>
          <w:szCs w:val="28"/>
        </w:rPr>
        <w:t>n lý</w:t>
      </w:r>
      <w:r w:rsidR="0063234E">
        <w:rPr>
          <w:rFonts w:eastAsia="Batang"/>
          <w:b/>
          <w:color w:val="000000"/>
          <w:sz w:val="28"/>
          <w:szCs w:val="28"/>
        </w:rPr>
        <w:t>, sử dụng</w:t>
      </w:r>
      <w:r w:rsidR="000A6638">
        <w:rPr>
          <w:rFonts w:eastAsia="Batang"/>
          <w:b/>
          <w:color w:val="000000"/>
          <w:sz w:val="28"/>
          <w:szCs w:val="28"/>
        </w:rPr>
        <w:t xml:space="preserve"> tài khoản</w:t>
      </w:r>
      <w:r>
        <w:rPr>
          <w:rFonts w:eastAsia="Batang"/>
          <w:b/>
          <w:color w:val="000000"/>
          <w:sz w:val="28"/>
          <w:szCs w:val="28"/>
        </w:rPr>
        <w:t xml:space="preserve"> </w:t>
      </w:r>
      <w:del w:id="2" w:author="Minh Nguyen" w:date="2021-12-27T16:57:00Z">
        <w:r w:rsidDel="00DF7F71">
          <w:rPr>
            <w:rFonts w:eastAsia="Batang"/>
            <w:b/>
            <w:color w:val="000000"/>
            <w:sz w:val="28"/>
            <w:szCs w:val="28"/>
          </w:rPr>
          <w:delText xml:space="preserve">định danh </w:delText>
        </w:r>
      </w:del>
      <w:r w:rsidR="000A6638">
        <w:rPr>
          <w:rFonts w:eastAsia="Batang"/>
          <w:b/>
          <w:color w:val="000000"/>
          <w:sz w:val="28"/>
          <w:szCs w:val="28"/>
        </w:rPr>
        <w:t>và máy t</w:t>
      </w:r>
      <w:r w:rsidR="00157642">
        <w:rPr>
          <w:rFonts w:eastAsia="Batang"/>
          <w:b/>
          <w:color w:val="000000"/>
          <w:sz w:val="28"/>
          <w:szCs w:val="28"/>
        </w:rPr>
        <w:t>rạm</w:t>
      </w:r>
      <w:r w:rsidR="000A6638">
        <w:rPr>
          <w:rFonts w:eastAsia="Batang"/>
          <w:b/>
          <w:color w:val="000000"/>
          <w:sz w:val="28"/>
          <w:szCs w:val="28"/>
        </w:rPr>
        <w:t xml:space="preserve"> kết nố</w:t>
      </w:r>
      <w:r w:rsidR="00480B60">
        <w:rPr>
          <w:rFonts w:eastAsia="Batang"/>
          <w:b/>
          <w:color w:val="000000"/>
          <w:sz w:val="28"/>
          <w:szCs w:val="28"/>
        </w:rPr>
        <w:t>i domain</w:t>
      </w:r>
    </w:p>
    <w:p w14:paraId="7DD54D48" w14:textId="6546524B" w:rsidR="00862B47" w:rsidRDefault="00480B60" w:rsidP="00A73964">
      <w:pPr>
        <w:spacing w:line="360" w:lineRule="exact"/>
        <w:jc w:val="center"/>
        <w:rPr>
          <w:rFonts w:eastAsia="Batang"/>
          <w:b/>
          <w:color w:val="000000"/>
          <w:sz w:val="28"/>
          <w:szCs w:val="28"/>
        </w:rPr>
      </w:pPr>
      <w:del w:id="3" w:author="Minh Nguyen" w:date="2021-12-17T10:20:00Z">
        <w:r w:rsidDel="0073580F">
          <w:rPr>
            <w:rFonts w:eastAsia="Batang"/>
            <w:b/>
            <w:color w:val="000000"/>
            <w:sz w:val="28"/>
            <w:szCs w:val="28"/>
          </w:rPr>
          <w:delText xml:space="preserve">Ngân hàng </w:delText>
        </w:r>
        <w:r w:rsidR="00DD39A4" w:rsidDel="0073580F">
          <w:rPr>
            <w:rFonts w:eastAsia="Batang"/>
            <w:b/>
            <w:color w:val="000000"/>
            <w:sz w:val="28"/>
            <w:szCs w:val="28"/>
          </w:rPr>
          <w:delText>N</w:delText>
        </w:r>
        <w:r w:rsidDel="0073580F">
          <w:rPr>
            <w:rFonts w:eastAsia="Batang"/>
            <w:b/>
            <w:color w:val="000000"/>
            <w:sz w:val="28"/>
            <w:szCs w:val="28"/>
          </w:rPr>
          <w:delText>hà nước</w:delText>
        </w:r>
      </w:del>
      <w:ins w:id="4" w:author="Minh Nguyen" w:date="2021-12-17T10:20:00Z">
        <w:r w:rsidR="0073580F">
          <w:rPr>
            <w:rFonts w:eastAsia="Batang"/>
            <w:b/>
            <w:color w:val="000000"/>
            <w:sz w:val="28"/>
            <w:szCs w:val="28"/>
          </w:rPr>
          <w:t>Bảo hiểm xã hội</w:t>
        </w:r>
      </w:ins>
      <w:r w:rsidR="00A311B4">
        <w:rPr>
          <w:rFonts w:eastAsia="Batang"/>
          <w:b/>
          <w:color w:val="000000"/>
          <w:sz w:val="28"/>
          <w:szCs w:val="28"/>
        </w:rPr>
        <w:t xml:space="preserve"> Việt Nam</w:t>
      </w:r>
      <w:r w:rsidR="00862B47">
        <w:rPr>
          <w:rFonts w:eastAsia="Batang"/>
          <w:b/>
          <w:color w:val="000000"/>
          <w:sz w:val="28"/>
          <w:szCs w:val="28"/>
        </w:rPr>
        <w:t>.</w:t>
      </w:r>
    </w:p>
    <w:p w14:paraId="0866C4DD" w14:textId="14DD5E6F" w:rsidR="00B82A0F" w:rsidRDefault="00B82A0F" w:rsidP="00B82A0F">
      <w:pPr>
        <w:spacing w:line="360" w:lineRule="exact"/>
        <w:jc w:val="center"/>
        <w:rPr>
          <w:i/>
          <w:iCs/>
          <w:sz w:val="28"/>
          <w:szCs w:val="28"/>
        </w:rPr>
      </w:pPr>
      <w:r w:rsidRPr="00E065A7" w:rsidDel="00FF78B3">
        <w:rPr>
          <w:rFonts w:eastAsia="Batang"/>
          <w:b/>
          <w:color w:val="000000"/>
          <w:sz w:val="28"/>
          <w:szCs w:val="28"/>
        </w:rPr>
        <w:t xml:space="preserve"> </w:t>
      </w:r>
      <w:r w:rsidRPr="00B10162">
        <w:rPr>
          <w:i/>
          <w:iCs/>
          <w:sz w:val="28"/>
          <w:szCs w:val="28"/>
        </w:rPr>
        <w:t>(Ban hành kèm the</w:t>
      </w:r>
      <w:r w:rsidR="00BF37B0">
        <w:rPr>
          <w:i/>
          <w:iCs/>
          <w:sz w:val="28"/>
          <w:szCs w:val="28"/>
        </w:rPr>
        <w:t>o</w:t>
      </w:r>
      <w:r w:rsidRPr="00B10162">
        <w:rPr>
          <w:i/>
          <w:iCs/>
          <w:sz w:val="28"/>
          <w:szCs w:val="28"/>
        </w:rPr>
        <w:t xml:space="preserve"> Quyết định s</w:t>
      </w:r>
      <w:r>
        <w:rPr>
          <w:i/>
          <w:iCs/>
          <w:sz w:val="28"/>
          <w:szCs w:val="28"/>
        </w:rPr>
        <w:t xml:space="preserve">ố:  </w:t>
      </w:r>
      <w:r w:rsidRPr="00B1016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     </w:t>
      </w:r>
      <w:r w:rsidRPr="00B10162">
        <w:rPr>
          <w:i/>
          <w:iCs/>
          <w:sz w:val="28"/>
          <w:szCs w:val="28"/>
        </w:rPr>
        <w:t>/QĐ-</w:t>
      </w:r>
      <w:del w:id="5" w:author="Minh Nguyen" w:date="2021-12-17T10:19:00Z">
        <w:r w:rsidDel="0073580F">
          <w:rPr>
            <w:i/>
            <w:iCs/>
            <w:sz w:val="28"/>
            <w:szCs w:val="28"/>
          </w:rPr>
          <w:delText>NHNN</w:delText>
        </w:r>
      </w:del>
      <w:ins w:id="6" w:author="Minh Nguyen" w:date="2021-12-17T10:19:00Z">
        <w:r w:rsidR="0073580F">
          <w:rPr>
            <w:i/>
            <w:iCs/>
            <w:sz w:val="28"/>
            <w:szCs w:val="28"/>
          </w:rPr>
          <w:t>BHXH</w:t>
        </w:r>
      </w:ins>
      <w:r w:rsidRPr="00B10162">
        <w:rPr>
          <w:i/>
          <w:iCs/>
          <w:sz w:val="28"/>
          <w:szCs w:val="28"/>
        </w:rPr>
        <w:t xml:space="preserve"> ngày </w:t>
      </w:r>
      <w:r>
        <w:rPr>
          <w:i/>
          <w:iCs/>
          <w:sz w:val="28"/>
          <w:szCs w:val="28"/>
        </w:rPr>
        <w:t xml:space="preserve">    </w:t>
      </w:r>
      <w:r w:rsidR="009D3A88">
        <w:rPr>
          <w:i/>
          <w:iCs/>
          <w:sz w:val="28"/>
          <w:szCs w:val="28"/>
        </w:rPr>
        <w:t xml:space="preserve"> tháng    năm </w:t>
      </w:r>
      <w:r w:rsidR="003141ED">
        <w:rPr>
          <w:i/>
          <w:iCs/>
          <w:sz w:val="28"/>
          <w:szCs w:val="28"/>
        </w:rPr>
        <w:t xml:space="preserve">2016 </w:t>
      </w:r>
      <w:r w:rsidRPr="00B10162">
        <w:rPr>
          <w:i/>
          <w:iCs/>
          <w:sz w:val="28"/>
          <w:szCs w:val="28"/>
        </w:rPr>
        <w:t xml:space="preserve">của </w:t>
      </w:r>
      <w:del w:id="7" w:author="Minh Nguyen" w:date="2021-12-17T10:20:00Z">
        <w:r w:rsidDel="0073580F">
          <w:rPr>
            <w:i/>
            <w:iCs/>
            <w:sz w:val="28"/>
            <w:szCs w:val="28"/>
          </w:rPr>
          <w:delText xml:space="preserve">Thống đốc </w:delText>
        </w:r>
      </w:del>
      <w:ins w:id="8" w:author="Minh Nguyen" w:date="2021-12-17T10:20:00Z">
        <w:r w:rsidR="0073580F">
          <w:rPr>
            <w:i/>
            <w:iCs/>
            <w:sz w:val="28"/>
            <w:szCs w:val="28"/>
          </w:rPr>
          <w:t xml:space="preserve">Tổng Giám đốc </w:t>
        </w:r>
      </w:ins>
      <w:del w:id="9" w:author="Minh Nguyen" w:date="2021-12-17T10:19:00Z">
        <w:r w:rsidDel="0073580F">
          <w:rPr>
            <w:i/>
            <w:iCs/>
            <w:sz w:val="28"/>
            <w:szCs w:val="28"/>
          </w:rPr>
          <w:delText>Ngân hàng Nhà nước</w:delText>
        </w:r>
      </w:del>
      <w:ins w:id="10" w:author="Minh Nguyen" w:date="2021-12-17T10:19:00Z">
        <w:r w:rsidR="0073580F">
          <w:rPr>
            <w:i/>
            <w:iCs/>
            <w:sz w:val="28"/>
            <w:szCs w:val="28"/>
          </w:rPr>
          <w:t>Bảo hiểm xã hội</w:t>
        </w:r>
      </w:ins>
      <w:r w:rsidRPr="00B10162">
        <w:rPr>
          <w:i/>
          <w:iCs/>
          <w:sz w:val="28"/>
          <w:szCs w:val="28"/>
        </w:rPr>
        <w:t>)</w:t>
      </w:r>
    </w:p>
    <w:p w14:paraId="69C521FF" w14:textId="17D70F97" w:rsidR="00B15F10" w:rsidRDefault="00B82A0F" w:rsidP="00D6128A">
      <w:pPr>
        <w:keepNext/>
        <w:jc w:val="center"/>
      </w:pPr>
      <w:r>
        <w:rPr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792C9" wp14:editId="3DEB9640">
                <wp:simplePos x="0" y="0"/>
                <wp:positionH relativeFrom="column">
                  <wp:posOffset>2321931</wp:posOffset>
                </wp:positionH>
                <wp:positionV relativeFrom="paragraph">
                  <wp:posOffset>69215</wp:posOffset>
                </wp:positionV>
                <wp:extent cx="1224280" cy="0"/>
                <wp:effectExtent l="0" t="0" r="3302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909E36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5.45pt" to="279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"/>
            </w:pict>
          </mc:Fallback>
        </mc:AlternateContent>
      </w:r>
    </w:p>
    <w:p w14:paraId="78CBF771" w14:textId="614347F2" w:rsidR="00B82A0F" w:rsidRPr="006068E2" w:rsidRDefault="00B82A0F" w:rsidP="00AF3201">
      <w:pPr>
        <w:pStyle w:val="Heading1"/>
        <w:spacing w:before="120" w:after="120" w:line="276" w:lineRule="auto"/>
      </w:pPr>
      <w:r w:rsidRPr="006068E2">
        <w:t>C</w:t>
      </w:r>
      <w:r>
        <w:t>hương</w:t>
      </w:r>
      <w:r w:rsidR="00AE0E92">
        <w:t xml:space="preserve"> I</w:t>
      </w:r>
    </w:p>
    <w:p w14:paraId="43E0B199" w14:textId="77777777" w:rsidR="00B82A0F" w:rsidRPr="00981972" w:rsidRDefault="00B82A0F" w:rsidP="00AF3201">
      <w:pPr>
        <w:pStyle w:val="Heading1"/>
        <w:spacing w:before="120" w:after="120" w:line="276" w:lineRule="auto"/>
        <w:rPr>
          <w:highlight w:val="yellow"/>
          <w:rPrChange w:id="11" w:author="Minh Nguyen" w:date="2021-12-27T17:23:00Z">
            <w:rPr/>
          </w:rPrChange>
        </w:rPr>
      </w:pPr>
      <w:r w:rsidRPr="00981972">
        <w:rPr>
          <w:highlight w:val="yellow"/>
          <w:rPrChange w:id="12" w:author="Minh Nguyen" w:date="2021-12-27T17:23:00Z">
            <w:rPr/>
          </w:rPrChange>
        </w:rPr>
        <w:t>QUY ĐỊNH CHUNG</w:t>
      </w:r>
    </w:p>
    <w:p w14:paraId="655FB80D" w14:textId="6A3D916C" w:rsidR="00955D70" w:rsidRPr="00955D70" w:rsidRDefault="00955D70" w:rsidP="00AF3201">
      <w:pPr>
        <w:pStyle w:val="Heading2"/>
        <w:spacing w:before="120" w:after="120" w:line="276" w:lineRule="auto"/>
        <w:ind w:firstLine="567"/>
        <w:rPr>
          <w:ins w:id="13" w:author="Minh Nguyen" w:date="2021-12-27T17:22:00Z"/>
          <w:rStyle w:val="Heading2Char"/>
          <w:rPrChange w:id="14" w:author="Minh Nguyen" w:date="2021-12-27T17:22:00Z">
            <w:rPr>
              <w:ins w:id="15" w:author="Minh Nguyen" w:date="2021-12-27T17:22:00Z"/>
              <w:rStyle w:val="Heading2Char"/>
              <w:b/>
            </w:rPr>
          </w:rPrChange>
        </w:rPr>
      </w:pPr>
      <w:ins w:id="16" w:author="Minh Nguyen" w:date="2021-12-27T17:22:00Z">
        <w:r w:rsidRPr="00981972">
          <w:rPr>
            <w:rStyle w:val="Heading2Char"/>
            <w:b/>
            <w:highlight w:val="yellow"/>
            <w:rPrChange w:id="17" w:author="Minh Nguyen" w:date="2021-12-27T17:23:00Z">
              <w:rPr>
                <w:rStyle w:val="Heading2Char"/>
                <w:b/>
              </w:rPr>
            </w:rPrChange>
          </w:rPr>
          <w:t xml:space="preserve">Note: </w:t>
        </w:r>
        <w:r w:rsidRPr="00981972">
          <w:rPr>
            <w:rStyle w:val="Heading2Char"/>
            <w:highlight w:val="yellow"/>
            <w:rPrChange w:id="18" w:author="Minh Nguyen" w:date="2021-12-27T17:23:00Z">
              <w:rPr>
                <w:rStyle w:val="Heading2Char"/>
              </w:rPr>
            </w:rPrChange>
          </w:rPr>
          <w:t xml:space="preserve">gửi xin ý kiến phòng trong trung tâm, các tỉnh có ý kiến có giá trị, </w:t>
        </w:r>
      </w:ins>
      <w:ins w:id="19" w:author="Minh Nguyen" w:date="2021-12-27T17:23:00Z">
        <w:r w:rsidRPr="00981972">
          <w:rPr>
            <w:rStyle w:val="Heading2Char"/>
            <w:highlight w:val="yellow"/>
            <w:rPrChange w:id="20" w:author="Minh Nguyen" w:date="2021-12-27T17:23:00Z">
              <w:rPr>
                <w:rStyle w:val="Heading2Char"/>
              </w:rPr>
            </w:rPrChange>
          </w:rPr>
          <w:t>Văn phòng, Pháp chế, đơn vị sự nghiệp</w:t>
        </w:r>
      </w:ins>
    </w:p>
    <w:p w14:paraId="1E0A04B0" w14:textId="49268240" w:rsidR="009D3A88" w:rsidRPr="00564EB7" w:rsidRDefault="009D3A88" w:rsidP="00AF3201">
      <w:pPr>
        <w:pStyle w:val="Heading2"/>
        <w:spacing w:before="120" w:after="120" w:line="276" w:lineRule="auto"/>
        <w:ind w:firstLine="567"/>
        <w:rPr>
          <w:b w:val="0"/>
        </w:rPr>
      </w:pPr>
      <w:r w:rsidRPr="00564EB7">
        <w:rPr>
          <w:rStyle w:val="Heading2Char"/>
          <w:b/>
        </w:rPr>
        <w:t>Điều 1.</w:t>
      </w:r>
      <w:r w:rsidRPr="00564EB7">
        <w:rPr>
          <w:b w:val="0"/>
        </w:rPr>
        <w:t xml:space="preserve"> </w:t>
      </w:r>
      <w:r w:rsidRPr="00564EB7">
        <w:t xml:space="preserve">Phạm vi </w:t>
      </w:r>
      <w:r w:rsidR="00787F01" w:rsidRPr="00564EB7">
        <w:t xml:space="preserve">điều chỉnh </w:t>
      </w:r>
      <w:r w:rsidRPr="00564EB7">
        <w:t>và đối tượng áp dụng</w:t>
      </w:r>
    </w:p>
    <w:p w14:paraId="0162A012" w14:textId="001C6F77" w:rsidR="009D3A88" w:rsidRPr="00F716C0" w:rsidRDefault="009D3A88" w:rsidP="00AF3201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716C0">
        <w:rPr>
          <w:sz w:val="28"/>
          <w:szCs w:val="28"/>
        </w:rPr>
        <w:t>Quy chế này quy định việc</w:t>
      </w:r>
      <w:r w:rsidR="00FC0AFD">
        <w:rPr>
          <w:sz w:val="28"/>
          <w:szCs w:val="28"/>
        </w:rPr>
        <w:t xml:space="preserve"> quả</w:t>
      </w:r>
      <w:r w:rsidR="00842B6E">
        <w:rPr>
          <w:sz w:val="28"/>
          <w:szCs w:val="28"/>
        </w:rPr>
        <w:t>n lý,</w:t>
      </w:r>
      <w:r w:rsidRPr="00F716C0">
        <w:rPr>
          <w:sz w:val="28"/>
          <w:szCs w:val="28"/>
        </w:rPr>
        <w:t xml:space="preserve"> </w:t>
      </w:r>
      <w:r w:rsidR="00FC388B" w:rsidRPr="00771AAE">
        <w:rPr>
          <w:sz w:val="28"/>
          <w:szCs w:val="28"/>
        </w:rPr>
        <w:t>sử dụng</w:t>
      </w:r>
      <w:r w:rsidR="00842B6E" w:rsidRPr="00771AAE">
        <w:rPr>
          <w:sz w:val="28"/>
          <w:szCs w:val="28"/>
        </w:rPr>
        <w:t xml:space="preserve"> </w:t>
      </w:r>
      <w:r w:rsidR="00A34143" w:rsidRPr="00771AAE">
        <w:rPr>
          <w:sz w:val="28"/>
          <w:szCs w:val="28"/>
        </w:rPr>
        <w:t xml:space="preserve">tài khoản </w:t>
      </w:r>
      <w:r w:rsidR="00842B6E" w:rsidRPr="00771AAE">
        <w:rPr>
          <w:sz w:val="28"/>
          <w:szCs w:val="28"/>
        </w:rPr>
        <w:t>định danh và</w:t>
      </w:r>
      <w:r w:rsidR="00FC388B" w:rsidRPr="002C05BA">
        <w:rPr>
          <w:sz w:val="28"/>
          <w:szCs w:val="28"/>
        </w:rPr>
        <w:t xml:space="preserve"> </w:t>
      </w:r>
      <w:r w:rsidR="00157642">
        <w:rPr>
          <w:sz w:val="28"/>
          <w:szCs w:val="28"/>
        </w:rPr>
        <w:t>máy trạm</w:t>
      </w:r>
      <w:r w:rsidR="00CF17F4">
        <w:rPr>
          <w:sz w:val="28"/>
          <w:szCs w:val="28"/>
        </w:rPr>
        <w:t xml:space="preserve"> </w:t>
      </w:r>
      <w:r w:rsidR="00A34143">
        <w:rPr>
          <w:sz w:val="28"/>
          <w:szCs w:val="28"/>
        </w:rPr>
        <w:t>kết nối domain</w:t>
      </w:r>
      <w:r w:rsidR="0072783C">
        <w:rPr>
          <w:sz w:val="28"/>
          <w:szCs w:val="28"/>
        </w:rPr>
        <w:t xml:space="preserve"> </w:t>
      </w:r>
      <w:del w:id="21" w:author="Minh Nguyen" w:date="2021-12-17T10:19:00Z">
        <w:r w:rsidR="00842B6E" w:rsidDel="0073580F">
          <w:rPr>
            <w:sz w:val="28"/>
            <w:szCs w:val="28"/>
          </w:rPr>
          <w:delText>Ngân hàng Nhà nước</w:delText>
        </w:r>
      </w:del>
      <w:ins w:id="22" w:author="Minh Nguyen" w:date="2021-12-17T10:19:00Z">
        <w:r w:rsidR="0073580F">
          <w:rPr>
            <w:sz w:val="28"/>
            <w:szCs w:val="28"/>
          </w:rPr>
          <w:t>Bảo hiểm xã hội</w:t>
        </w:r>
      </w:ins>
      <w:r w:rsidR="00A311B4">
        <w:rPr>
          <w:sz w:val="28"/>
          <w:szCs w:val="28"/>
        </w:rPr>
        <w:t xml:space="preserve"> Việt Nam</w:t>
      </w:r>
      <w:del w:id="23" w:author="Minh Nguyen" w:date="2021-12-17T10:24:00Z">
        <w:r w:rsidR="00842B6E" w:rsidDel="00534BA7">
          <w:rPr>
            <w:sz w:val="28"/>
            <w:szCs w:val="28"/>
          </w:rPr>
          <w:delText xml:space="preserve"> (</w:delText>
        </w:r>
      </w:del>
      <w:del w:id="24" w:author="Minh Nguyen" w:date="2021-12-17T10:19:00Z">
        <w:r w:rsidR="00F7619F" w:rsidDel="0073580F">
          <w:rPr>
            <w:sz w:val="28"/>
            <w:szCs w:val="28"/>
          </w:rPr>
          <w:delText>Ngân hàng Nhà nước</w:delText>
        </w:r>
      </w:del>
      <w:del w:id="25" w:author="Minh Nguyen" w:date="2021-12-17T10:24:00Z">
        <w:r w:rsidR="00F7619F" w:rsidDel="00534BA7">
          <w:rPr>
            <w:sz w:val="28"/>
            <w:szCs w:val="28"/>
          </w:rPr>
          <w:delText xml:space="preserve"> Việt Nam sau đây viết tắt là </w:delText>
        </w:r>
      </w:del>
      <w:del w:id="26" w:author="Minh Nguyen" w:date="2021-12-17T10:19:00Z">
        <w:r w:rsidR="00842B6E" w:rsidDel="0073580F">
          <w:rPr>
            <w:sz w:val="28"/>
            <w:szCs w:val="28"/>
          </w:rPr>
          <w:delText>NHNN</w:delText>
        </w:r>
      </w:del>
      <w:del w:id="27" w:author="Minh Nguyen" w:date="2021-12-17T10:24:00Z">
        <w:r w:rsidR="00842B6E" w:rsidDel="00534BA7">
          <w:rPr>
            <w:sz w:val="28"/>
            <w:szCs w:val="28"/>
          </w:rPr>
          <w:delText>)</w:delText>
        </w:r>
      </w:del>
      <w:r>
        <w:rPr>
          <w:sz w:val="28"/>
          <w:szCs w:val="28"/>
        </w:rPr>
        <w:t>.</w:t>
      </w:r>
      <w:r w:rsidR="00AE01CC">
        <w:rPr>
          <w:sz w:val="28"/>
          <w:szCs w:val="28"/>
        </w:rPr>
        <w:t xml:space="preserve"> </w:t>
      </w:r>
    </w:p>
    <w:p w14:paraId="0945BFDC" w14:textId="77777777" w:rsidR="008B716E" w:rsidRDefault="009D3A88" w:rsidP="00AF3201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716C0">
        <w:rPr>
          <w:sz w:val="28"/>
          <w:szCs w:val="28"/>
        </w:rPr>
        <w:t>Quy chế này áp dụng đối với</w:t>
      </w:r>
      <w:r w:rsidR="008B716E">
        <w:rPr>
          <w:sz w:val="28"/>
          <w:szCs w:val="28"/>
        </w:rPr>
        <w:t>:</w:t>
      </w:r>
    </w:p>
    <w:p w14:paraId="4B6A62C9" w14:textId="428A087A" w:rsidR="008B716E" w:rsidRDefault="008B716E" w:rsidP="00AF3201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>
        <w:rPr>
          <w:sz w:val="28"/>
          <w:szCs w:val="28"/>
        </w:rPr>
        <w:tab/>
        <w:t>C</w:t>
      </w:r>
      <w:r w:rsidR="004F1D53">
        <w:rPr>
          <w:sz w:val="28"/>
          <w:szCs w:val="28"/>
        </w:rPr>
        <w:t>ác đơn vị</w:t>
      </w:r>
      <w:del w:id="28" w:author="Minh Nguyen" w:date="2021-12-17T10:25:00Z">
        <w:r w:rsidR="009D3A88" w:rsidRPr="00F716C0" w:rsidDel="00534BA7">
          <w:rPr>
            <w:sz w:val="28"/>
            <w:szCs w:val="28"/>
          </w:rPr>
          <w:delText>,</w:delText>
        </w:r>
        <w:r w:rsidR="0055400D" w:rsidDel="00534BA7">
          <w:rPr>
            <w:sz w:val="28"/>
            <w:szCs w:val="28"/>
          </w:rPr>
          <w:delText xml:space="preserve"> </w:delText>
        </w:r>
        <w:r w:rsidDel="00534BA7">
          <w:rPr>
            <w:sz w:val="28"/>
            <w:szCs w:val="28"/>
          </w:rPr>
          <w:delText>bộ phậ</w:delText>
        </w:r>
        <w:r w:rsidR="0055400D" w:rsidDel="00534BA7">
          <w:rPr>
            <w:sz w:val="28"/>
            <w:szCs w:val="28"/>
          </w:rPr>
          <w:delText>n</w:delText>
        </w:r>
      </w:del>
      <w:r w:rsidR="0055400D">
        <w:rPr>
          <w:sz w:val="28"/>
          <w:szCs w:val="28"/>
        </w:rPr>
        <w:t xml:space="preserve"> trực</w:t>
      </w:r>
      <w:r>
        <w:rPr>
          <w:sz w:val="28"/>
          <w:szCs w:val="28"/>
        </w:rPr>
        <w:t xml:space="preserve"> thuộc </w:t>
      </w:r>
      <w:del w:id="29" w:author="Minh Nguyen" w:date="2021-12-17T10:25:00Z">
        <w:r w:rsidDel="00534BA7">
          <w:rPr>
            <w:sz w:val="28"/>
            <w:szCs w:val="28"/>
          </w:rPr>
          <w:delText>đơn vị</w:delText>
        </w:r>
        <w:r w:rsidR="0055400D" w:rsidDel="00534BA7">
          <w:rPr>
            <w:sz w:val="28"/>
            <w:szCs w:val="28"/>
          </w:rPr>
          <w:delText xml:space="preserve"> </w:delText>
        </w:r>
      </w:del>
      <w:del w:id="30" w:author="Minh Nguyen" w:date="2021-12-17T10:19:00Z">
        <w:r w:rsidR="0055400D" w:rsidDel="0073580F">
          <w:rPr>
            <w:sz w:val="28"/>
            <w:szCs w:val="28"/>
          </w:rPr>
          <w:delText>NHNN</w:delText>
        </w:r>
      </w:del>
      <w:ins w:id="31" w:author="Minh Nguyen" w:date="2021-12-17T10:25:00Z">
        <w:r w:rsidR="00534BA7">
          <w:rPr>
            <w:sz w:val="28"/>
            <w:szCs w:val="28"/>
          </w:rPr>
          <w:t>Bảo hiểm xã hội Việt Nam</w:t>
        </w:r>
      </w:ins>
      <w:ins w:id="32" w:author="Minh Nguyen" w:date="2021-12-17T10:26:00Z">
        <w:r w:rsidR="00534BA7">
          <w:rPr>
            <w:sz w:val="28"/>
            <w:szCs w:val="28"/>
          </w:rPr>
          <w:t>, Bảo hiểm xã hội các tỉnh, thành phố trực thuộc trung ương</w:t>
        </w:r>
      </w:ins>
      <w:r>
        <w:rPr>
          <w:sz w:val="28"/>
          <w:szCs w:val="28"/>
        </w:rPr>
        <w:t xml:space="preserve"> (sau đây gọi chung là tổ chức)</w:t>
      </w:r>
      <w:r w:rsidR="00E8156D">
        <w:rPr>
          <w:sz w:val="28"/>
          <w:szCs w:val="28"/>
        </w:rPr>
        <w:t>.</w:t>
      </w:r>
    </w:p>
    <w:p w14:paraId="2C88D313" w14:textId="58C060AB" w:rsidR="00FC388B" w:rsidRDefault="008B716E" w:rsidP="00AF3201">
      <w:pPr>
        <w:spacing w:before="120" w:after="120" w:line="276" w:lineRule="auto"/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b)</w:t>
      </w:r>
      <w:r>
        <w:rPr>
          <w:sz w:val="28"/>
          <w:szCs w:val="28"/>
        </w:rPr>
        <w:tab/>
      </w:r>
      <w:r w:rsidR="00AA6F2B">
        <w:rPr>
          <w:sz w:val="28"/>
          <w:szCs w:val="28"/>
        </w:rPr>
        <w:t>C</w:t>
      </w:r>
      <w:r w:rsidR="009D3A88" w:rsidRPr="00F716C0">
        <w:rPr>
          <w:sz w:val="28"/>
          <w:szCs w:val="28"/>
        </w:rPr>
        <w:t xml:space="preserve">ông chức, viên chức </w:t>
      </w:r>
      <w:r w:rsidR="00F46E64">
        <w:rPr>
          <w:sz w:val="28"/>
          <w:szCs w:val="28"/>
        </w:rPr>
        <w:t xml:space="preserve">và người lao động </w:t>
      </w:r>
      <w:r w:rsidR="00F46E64">
        <w:rPr>
          <w:rFonts w:eastAsia="Arial"/>
          <w:bCs/>
          <w:sz w:val="28"/>
          <w:szCs w:val="28"/>
          <w:lang w:val="pt-BR" w:eastAsia="en-US"/>
        </w:rPr>
        <w:t xml:space="preserve">làm việc trong các </w:t>
      </w:r>
      <w:r w:rsidR="00F46E64" w:rsidRPr="00EC1644">
        <w:rPr>
          <w:rFonts w:eastAsia="Arial"/>
          <w:bCs/>
          <w:sz w:val="28"/>
          <w:szCs w:val="28"/>
          <w:lang w:val="pt-BR" w:eastAsia="en-US"/>
        </w:rPr>
        <w:t>đơn vị</w:t>
      </w:r>
      <w:r w:rsidR="00F46E64">
        <w:rPr>
          <w:sz w:val="28"/>
          <w:szCs w:val="28"/>
        </w:rPr>
        <w:t xml:space="preserve"> </w:t>
      </w:r>
      <w:r w:rsidR="00FC388B">
        <w:rPr>
          <w:sz w:val="28"/>
          <w:szCs w:val="28"/>
        </w:rPr>
        <w:t>thuộc</w:t>
      </w:r>
      <w:r w:rsidR="00842B6E">
        <w:rPr>
          <w:sz w:val="28"/>
          <w:szCs w:val="28"/>
        </w:rPr>
        <w:t xml:space="preserve"> </w:t>
      </w:r>
      <w:ins w:id="33" w:author="Minh Nguyen" w:date="2021-12-17T10:27:00Z">
        <w:r w:rsidR="00534BA7">
          <w:rPr>
            <w:sz w:val="28"/>
            <w:szCs w:val="28"/>
          </w:rPr>
          <w:t xml:space="preserve">ngành </w:t>
        </w:r>
      </w:ins>
      <w:del w:id="34" w:author="Minh Nguyen" w:date="2021-12-17T10:19:00Z">
        <w:r w:rsidR="00842B6E" w:rsidDel="0073580F">
          <w:rPr>
            <w:sz w:val="28"/>
            <w:szCs w:val="28"/>
          </w:rPr>
          <w:delText>NHNN</w:delText>
        </w:r>
      </w:del>
      <w:ins w:id="35" w:author="Minh Nguyen" w:date="2021-12-17T10:27:00Z">
        <w:r w:rsidR="00534BA7">
          <w:rPr>
            <w:sz w:val="28"/>
            <w:szCs w:val="28"/>
          </w:rPr>
          <w:t>Bảo hiểm xã hội Việt Nam</w:t>
        </w:r>
      </w:ins>
      <w:r w:rsidR="00FC388B">
        <w:rPr>
          <w:sz w:val="28"/>
          <w:szCs w:val="28"/>
        </w:rPr>
        <w:t>.</w:t>
      </w:r>
      <w:r w:rsidR="00FC388B" w:rsidRPr="00F716C0">
        <w:rPr>
          <w:b/>
          <w:bCs/>
          <w:sz w:val="28"/>
          <w:szCs w:val="28"/>
        </w:rPr>
        <w:t xml:space="preserve"> </w:t>
      </w:r>
    </w:p>
    <w:p w14:paraId="7CBE3720" w14:textId="4C21E1ED" w:rsidR="009D3A88" w:rsidRPr="00564EB7" w:rsidRDefault="009D3A88" w:rsidP="00AF3201">
      <w:pPr>
        <w:pStyle w:val="Heading2"/>
        <w:spacing w:before="120" w:after="120" w:line="276" w:lineRule="auto"/>
        <w:ind w:firstLine="567"/>
      </w:pPr>
      <w:r w:rsidRPr="00564EB7">
        <w:t>Điều 2. Giải thích từ ngữ</w:t>
      </w:r>
      <w:ins w:id="36" w:author="Minh Nguyen" w:date="2021-12-17T10:24:00Z">
        <w:r w:rsidR="00534BA7">
          <w:t xml:space="preserve"> và viết tắt</w:t>
        </w:r>
      </w:ins>
    </w:p>
    <w:p w14:paraId="24E42E3C" w14:textId="00893248" w:rsidR="008C1762" w:rsidRPr="00AB3340" w:rsidRDefault="008C1762" w:rsidP="00AF3201">
      <w:pPr>
        <w:numPr>
          <w:ilvl w:val="0"/>
          <w:numId w:val="1"/>
        </w:numPr>
        <w:tabs>
          <w:tab w:val="clear" w:pos="1440"/>
        </w:tabs>
        <w:spacing w:before="120" w:after="120" w:line="276" w:lineRule="auto"/>
        <w:ind w:left="0" w:firstLine="567"/>
        <w:jc w:val="both"/>
        <w:rPr>
          <w:rFonts w:eastAsia="Arial"/>
          <w:bCs/>
          <w:sz w:val="28"/>
          <w:szCs w:val="28"/>
          <w:lang w:val="pt-BR" w:eastAsia="en-US"/>
        </w:rPr>
      </w:pPr>
      <w:r>
        <w:rPr>
          <w:rFonts w:eastAsia="Arial"/>
          <w:bCs/>
          <w:sz w:val="28"/>
          <w:szCs w:val="28"/>
          <w:lang w:val="pt-BR" w:eastAsia="en-US"/>
        </w:rPr>
        <w:t>Người dùng</w:t>
      </w:r>
      <w:r w:rsidRPr="00EC1644">
        <w:rPr>
          <w:rFonts w:eastAsia="Arial"/>
          <w:bCs/>
          <w:sz w:val="28"/>
          <w:szCs w:val="28"/>
          <w:lang w:val="pt-BR" w:eastAsia="en-US"/>
        </w:rPr>
        <w:t xml:space="preserve"> là</w:t>
      </w:r>
      <w:r w:rsidR="00FE39FC">
        <w:rPr>
          <w:rFonts w:eastAsia="Arial"/>
          <w:bCs/>
          <w:sz w:val="28"/>
          <w:szCs w:val="28"/>
          <w:lang w:val="pt-BR" w:eastAsia="en-US"/>
        </w:rPr>
        <w:t xml:space="preserve"> </w:t>
      </w:r>
      <w:r>
        <w:rPr>
          <w:rFonts w:eastAsia="Arial"/>
          <w:bCs/>
          <w:sz w:val="28"/>
          <w:szCs w:val="28"/>
          <w:lang w:val="pt-BR" w:eastAsia="en-US"/>
        </w:rPr>
        <w:t>công chức, viên chức</w:t>
      </w:r>
      <w:r w:rsidR="004C62A3">
        <w:rPr>
          <w:rFonts w:eastAsia="Arial"/>
          <w:bCs/>
          <w:sz w:val="28"/>
          <w:szCs w:val="28"/>
          <w:lang w:val="pt-BR" w:eastAsia="en-US"/>
        </w:rPr>
        <w:t>, người lao động</w:t>
      </w:r>
      <w:r w:rsidR="00F46E64">
        <w:rPr>
          <w:rFonts w:eastAsia="Arial"/>
          <w:bCs/>
          <w:sz w:val="28"/>
          <w:szCs w:val="28"/>
          <w:lang w:val="pt-BR" w:eastAsia="en-US"/>
        </w:rPr>
        <w:t xml:space="preserve"> làm việc trong</w:t>
      </w:r>
      <w:r>
        <w:rPr>
          <w:rFonts w:eastAsia="Arial"/>
          <w:bCs/>
          <w:sz w:val="28"/>
          <w:szCs w:val="28"/>
          <w:lang w:val="pt-BR" w:eastAsia="en-US"/>
        </w:rPr>
        <w:t xml:space="preserve"> các </w:t>
      </w:r>
      <w:r w:rsidRPr="00EC1644">
        <w:rPr>
          <w:rFonts w:eastAsia="Arial"/>
          <w:bCs/>
          <w:sz w:val="28"/>
          <w:szCs w:val="28"/>
          <w:lang w:val="pt-BR" w:eastAsia="en-US"/>
        </w:rPr>
        <w:t xml:space="preserve">đơn vị thuộc </w:t>
      </w:r>
      <w:del w:id="37" w:author="Minh Nguyen" w:date="2021-12-17T10:19:00Z">
        <w:r w:rsidRPr="00EC1644" w:rsidDel="0073580F">
          <w:rPr>
            <w:rFonts w:eastAsia="Arial"/>
            <w:bCs/>
            <w:sz w:val="28"/>
            <w:szCs w:val="28"/>
            <w:lang w:val="pt-BR" w:eastAsia="en-US"/>
          </w:rPr>
          <w:delText>NHNN</w:delText>
        </w:r>
      </w:del>
      <w:ins w:id="38" w:author="Minh Nguyen" w:date="2021-12-17T10:19:00Z">
        <w:r w:rsidR="0073580F">
          <w:rPr>
            <w:rFonts w:eastAsia="Arial"/>
            <w:bCs/>
            <w:sz w:val="28"/>
            <w:szCs w:val="28"/>
            <w:lang w:val="pt-BR" w:eastAsia="en-US"/>
          </w:rPr>
          <w:t>BHXH</w:t>
        </w:r>
      </w:ins>
      <w:r w:rsidR="004C02BD">
        <w:rPr>
          <w:rFonts w:eastAsia="Arial"/>
          <w:bCs/>
          <w:sz w:val="28"/>
          <w:szCs w:val="28"/>
          <w:lang w:val="pt-BR" w:eastAsia="en-US"/>
        </w:rPr>
        <w:t xml:space="preserve"> được cấp hoặc giao </w:t>
      </w:r>
      <w:r w:rsidR="00C721E4" w:rsidRPr="00E8156D">
        <w:rPr>
          <w:rFonts w:eastAsia="Arial"/>
          <w:bCs/>
          <w:sz w:val="28"/>
          <w:szCs w:val="28"/>
          <w:lang w:val="pt-BR" w:eastAsia="en-US"/>
        </w:rPr>
        <w:t>sử dụng</w:t>
      </w:r>
      <w:r w:rsidR="004C02BD">
        <w:rPr>
          <w:rFonts w:eastAsia="Arial"/>
          <w:bCs/>
          <w:sz w:val="28"/>
          <w:szCs w:val="28"/>
          <w:lang w:val="pt-BR" w:eastAsia="en-US"/>
        </w:rPr>
        <w:t xml:space="preserve"> tài khoản định danh</w:t>
      </w:r>
      <w:r>
        <w:rPr>
          <w:rFonts w:eastAsia="Arial"/>
          <w:bCs/>
          <w:sz w:val="28"/>
          <w:szCs w:val="28"/>
          <w:lang w:val="pt-BR" w:eastAsia="en-US"/>
        </w:rPr>
        <w:t>.</w:t>
      </w:r>
    </w:p>
    <w:p w14:paraId="376D5C3E" w14:textId="6566F4FD" w:rsidR="000535AB" w:rsidRPr="00534BA7" w:rsidDel="009D09AE" w:rsidRDefault="001639F1" w:rsidP="00AF3201">
      <w:pPr>
        <w:numPr>
          <w:ilvl w:val="0"/>
          <w:numId w:val="1"/>
        </w:numPr>
        <w:tabs>
          <w:tab w:val="clear" w:pos="1440"/>
        </w:tabs>
        <w:spacing w:before="120" w:after="120" w:line="276" w:lineRule="auto"/>
        <w:ind w:left="0" w:firstLine="567"/>
        <w:jc w:val="both"/>
        <w:rPr>
          <w:del w:id="39" w:author="Minh Nguyen" w:date="2021-12-28T08:39:00Z"/>
          <w:rFonts w:eastAsia="Arial"/>
          <w:bCs/>
          <w:strike/>
          <w:sz w:val="28"/>
          <w:szCs w:val="28"/>
          <w:lang w:val="pt-BR" w:eastAsia="en-US"/>
          <w:rPrChange w:id="40" w:author="Minh Nguyen" w:date="2021-12-17T10:28:00Z">
            <w:rPr>
              <w:del w:id="41" w:author="Minh Nguyen" w:date="2021-12-28T08:39:00Z"/>
              <w:rFonts w:eastAsia="Arial"/>
              <w:bCs/>
              <w:sz w:val="28"/>
              <w:szCs w:val="28"/>
              <w:lang w:val="pt-BR" w:eastAsia="en-US"/>
            </w:rPr>
          </w:rPrChange>
        </w:rPr>
      </w:pPr>
      <w:del w:id="42" w:author="Minh Nguyen" w:date="2021-12-28T08:39:00Z">
        <w:r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43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>Cơ sở dữ liệu định danh là</w:delText>
        </w:r>
        <w:r w:rsidR="000535AB"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44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 xml:space="preserve"> k</w:delText>
        </w:r>
        <w:r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45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 xml:space="preserve">ho </w:delText>
        </w:r>
        <w:r w:rsidR="00B31217"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46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>dữ liệu</w:delText>
        </w:r>
        <w:r w:rsidR="0028369A"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47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 xml:space="preserve"> lưu trữ</w:delText>
        </w:r>
        <w:r w:rsidR="00B31217"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48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 xml:space="preserve"> </w:delText>
        </w:r>
        <w:r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49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>thông tin</w:delText>
        </w:r>
        <w:r w:rsidR="001908AF"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50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 xml:space="preserve"> </w:delText>
        </w:r>
        <w:r w:rsidR="001976C0"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51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>định danh</w:delText>
        </w:r>
        <w:r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52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 xml:space="preserve"> người dùng</w:delText>
        </w:r>
        <w:r w:rsidR="00E641EF"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53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>,</w:delText>
        </w:r>
        <w:r w:rsidR="005851C9"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54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 xml:space="preserve"> định danh tổ chức,</w:delText>
        </w:r>
        <w:r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55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 xml:space="preserve"> </w:delText>
        </w:r>
        <w:r w:rsidR="00037844"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56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 xml:space="preserve">máy trạm theo cấu trúc thư mục, </w:delText>
        </w:r>
        <w:r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57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>các chính sách quản lý người dùng</w:delText>
        </w:r>
        <w:r w:rsidR="00FE39FC"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58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>, máy trạm</w:delText>
        </w:r>
        <w:r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59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 xml:space="preserve"> </w:delText>
        </w:r>
        <w:r w:rsidR="00E641EF"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60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 xml:space="preserve">và các quyền hạn sử dụng tài nguyên công nghệ thông tin </w:delText>
        </w:r>
      </w:del>
      <w:del w:id="61" w:author="Minh Nguyen" w:date="2021-12-17T10:19:00Z">
        <w:r w:rsidR="00E641EF" w:rsidRPr="00534BA7" w:rsidDel="0073580F">
          <w:rPr>
            <w:rFonts w:eastAsia="Arial"/>
            <w:bCs/>
            <w:strike/>
            <w:sz w:val="28"/>
            <w:szCs w:val="28"/>
            <w:lang w:val="pt-BR" w:eastAsia="en-US"/>
            <w:rPrChange w:id="62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>NHNN</w:delText>
        </w:r>
      </w:del>
      <w:del w:id="63" w:author="Minh Nguyen" w:date="2021-12-28T08:39:00Z">
        <w:r w:rsidR="002236D0" w:rsidRPr="00534BA7" w:rsidDel="009D09AE">
          <w:rPr>
            <w:rFonts w:eastAsia="Arial"/>
            <w:bCs/>
            <w:strike/>
            <w:sz w:val="28"/>
            <w:szCs w:val="28"/>
            <w:lang w:val="pt-BR" w:eastAsia="en-US"/>
            <w:rPrChange w:id="64" w:author="Minh Nguyen" w:date="2021-12-17T10:28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>.</w:delText>
        </w:r>
      </w:del>
    </w:p>
    <w:p w14:paraId="7EED16FF" w14:textId="50A34FA6" w:rsidR="009D3A88" w:rsidRPr="008C1762" w:rsidRDefault="000535AB" w:rsidP="00AF3201">
      <w:pPr>
        <w:numPr>
          <w:ilvl w:val="0"/>
          <w:numId w:val="1"/>
        </w:numPr>
        <w:tabs>
          <w:tab w:val="clear" w:pos="1440"/>
        </w:tabs>
        <w:spacing w:before="120" w:after="120" w:line="276" w:lineRule="auto"/>
        <w:ind w:left="0" w:firstLine="567"/>
        <w:jc w:val="both"/>
        <w:rPr>
          <w:rFonts w:eastAsia="Arial"/>
          <w:bCs/>
          <w:sz w:val="28"/>
          <w:szCs w:val="28"/>
          <w:lang w:val="pt-BR" w:eastAsia="en-US"/>
        </w:rPr>
      </w:pPr>
      <w:r>
        <w:rPr>
          <w:rFonts w:eastAsia="Arial"/>
          <w:bCs/>
          <w:sz w:val="28"/>
          <w:szCs w:val="28"/>
          <w:lang w:val="pt-BR" w:eastAsia="en-US"/>
        </w:rPr>
        <w:t>Máy trạm là máy tính</w:t>
      </w:r>
      <w:r w:rsidR="00FE39FC">
        <w:rPr>
          <w:rFonts w:eastAsia="Arial"/>
          <w:bCs/>
          <w:sz w:val="28"/>
          <w:szCs w:val="28"/>
          <w:lang w:val="pt-BR" w:eastAsia="en-US"/>
        </w:rPr>
        <w:t xml:space="preserve"> </w:t>
      </w:r>
      <w:del w:id="65" w:author="Minh Nguyen" w:date="2021-12-17T10:51:00Z">
        <w:r w:rsidR="00FE39FC" w:rsidDel="002A3A67">
          <w:rPr>
            <w:rFonts w:eastAsia="Arial"/>
            <w:bCs/>
            <w:sz w:val="28"/>
            <w:szCs w:val="28"/>
            <w:lang w:val="pt-BR" w:eastAsia="en-US"/>
          </w:rPr>
          <w:delText>cá nhân</w:delText>
        </w:r>
        <w:r w:rsidR="0008141A" w:rsidDel="002A3A67">
          <w:rPr>
            <w:rFonts w:eastAsia="Arial"/>
            <w:bCs/>
            <w:sz w:val="28"/>
            <w:szCs w:val="28"/>
            <w:lang w:val="pt-BR" w:eastAsia="en-US"/>
          </w:rPr>
          <w:delText xml:space="preserve"> </w:delText>
        </w:r>
      </w:del>
      <w:r w:rsidR="00037844">
        <w:rPr>
          <w:rFonts w:eastAsia="Arial"/>
          <w:bCs/>
          <w:sz w:val="28"/>
          <w:szCs w:val="28"/>
          <w:lang w:val="pt-BR" w:eastAsia="en-US"/>
        </w:rPr>
        <w:t xml:space="preserve">để bàn hoặc máy tính xách tay </w:t>
      </w:r>
      <w:r>
        <w:rPr>
          <w:rFonts w:eastAsia="Arial"/>
          <w:bCs/>
          <w:sz w:val="28"/>
          <w:szCs w:val="28"/>
          <w:lang w:val="pt-BR" w:eastAsia="en-US"/>
        </w:rPr>
        <w:t xml:space="preserve">thuộc tài sản của </w:t>
      </w:r>
      <w:del w:id="66" w:author="Minh Nguyen" w:date="2021-12-17T10:19:00Z">
        <w:r w:rsidDel="0073580F">
          <w:rPr>
            <w:rFonts w:eastAsia="Arial"/>
            <w:bCs/>
            <w:sz w:val="28"/>
            <w:szCs w:val="28"/>
            <w:lang w:val="pt-BR" w:eastAsia="en-US"/>
          </w:rPr>
          <w:delText>NHNN</w:delText>
        </w:r>
      </w:del>
      <w:ins w:id="67" w:author="Minh Nguyen" w:date="2021-12-17T10:19:00Z">
        <w:r w:rsidR="0073580F">
          <w:rPr>
            <w:rFonts w:eastAsia="Arial"/>
            <w:bCs/>
            <w:sz w:val="28"/>
            <w:szCs w:val="28"/>
            <w:lang w:val="pt-BR" w:eastAsia="en-US"/>
          </w:rPr>
          <w:t>BHXH</w:t>
        </w:r>
      </w:ins>
      <w:r w:rsidR="0008141A">
        <w:rPr>
          <w:rFonts w:eastAsia="Arial"/>
          <w:bCs/>
          <w:sz w:val="28"/>
          <w:szCs w:val="28"/>
          <w:lang w:val="pt-BR" w:eastAsia="en-US"/>
        </w:rPr>
        <w:t>,</w:t>
      </w:r>
      <w:r>
        <w:rPr>
          <w:rFonts w:eastAsia="Arial"/>
          <w:bCs/>
          <w:sz w:val="28"/>
          <w:szCs w:val="28"/>
          <w:lang w:val="pt-BR" w:eastAsia="en-US"/>
        </w:rPr>
        <w:t xml:space="preserve"> đượ</w:t>
      </w:r>
      <w:r w:rsidR="00765E54">
        <w:rPr>
          <w:rFonts w:eastAsia="Arial"/>
          <w:bCs/>
          <w:sz w:val="28"/>
          <w:szCs w:val="28"/>
          <w:lang w:val="pt-BR" w:eastAsia="en-US"/>
        </w:rPr>
        <w:t>c</w:t>
      </w:r>
      <w:ins w:id="68" w:author="Minh Nguyen" w:date="2021-12-17T10:52:00Z">
        <w:r w:rsidR="002A3A67">
          <w:rPr>
            <w:rFonts w:eastAsia="Arial"/>
            <w:bCs/>
            <w:sz w:val="28"/>
            <w:szCs w:val="28"/>
            <w:lang w:val="pt-BR" w:eastAsia="en-US"/>
          </w:rPr>
          <w:t xml:space="preserve"> </w:t>
        </w:r>
        <w:r w:rsidR="002A3A67" w:rsidRPr="00B031AE">
          <w:rPr>
            <w:rFonts w:eastAsia="Arial"/>
            <w:bCs/>
            <w:sz w:val="28"/>
            <w:szCs w:val="28"/>
            <w:highlight w:val="yellow"/>
            <w:lang w:val="pt-BR" w:eastAsia="en-US"/>
            <w:rPrChange w:id="69" w:author="Minh Nguyen" w:date="2021-12-17T10:52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t>trang bị cho cá nhân hoặc dùng chung</w:t>
        </w:r>
      </w:ins>
      <w:r w:rsidR="00765E54">
        <w:rPr>
          <w:rFonts w:eastAsia="Arial"/>
          <w:bCs/>
          <w:sz w:val="28"/>
          <w:szCs w:val="28"/>
          <w:lang w:val="pt-BR" w:eastAsia="en-US"/>
        </w:rPr>
        <w:t xml:space="preserve"> </w:t>
      </w:r>
      <w:r>
        <w:rPr>
          <w:rFonts w:eastAsia="Arial"/>
          <w:bCs/>
          <w:sz w:val="28"/>
          <w:szCs w:val="28"/>
          <w:lang w:val="pt-BR" w:eastAsia="en-US"/>
        </w:rPr>
        <w:t>sử dụng cho hoạt động công vụ.</w:t>
      </w:r>
    </w:p>
    <w:p w14:paraId="759E24BF" w14:textId="1CA16D0A" w:rsidR="00AB3340" w:rsidRPr="006A4674" w:rsidRDefault="005C4408" w:rsidP="00AF3201">
      <w:pPr>
        <w:numPr>
          <w:ilvl w:val="0"/>
          <w:numId w:val="1"/>
        </w:numPr>
        <w:tabs>
          <w:tab w:val="clear" w:pos="1440"/>
        </w:tabs>
        <w:spacing w:before="120" w:after="120" w:line="276" w:lineRule="auto"/>
        <w:ind w:left="0" w:firstLine="567"/>
        <w:jc w:val="both"/>
        <w:rPr>
          <w:rFonts w:eastAsia="Arial"/>
          <w:bCs/>
          <w:strike/>
          <w:sz w:val="28"/>
          <w:szCs w:val="28"/>
          <w:lang w:val="pt-BR" w:eastAsia="en-US"/>
          <w:rPrChange w:id="70" w:author="Minh Nguyen" w:date="2021-12-17T10:30:00Z">
            <w:rPr>
              <w:rFonts w:eastAsia="Arial"/>
              <w:bCs/>
              <w:sz w:val="28"/>
              <w:szCs w:val="28"/>
              <w:lang w:val="pt-BR" w:eastAsia="en-US"/>
            </w:rPr>
          </w:rPrChange>
        </w:rPr>
      </w:pPr>
      <w:r w:rsidRPr="006A4674">
        <w:rPr>
          <w:rFonts w:eastAsia="Arial"/>
          <w:bCs/>
          <w:strike/>
          <w:sz w:val="28"/>
          <w:szCs w:val="28"/>
          <w:lang w:val="pt-BR" w:eastAsia="en-US"/>
          <w:rPrChange w:id="71" w:author="Minh Nguyen" w:date="2021-12-17T10:30:00Z">
            <w:rPr>
              <w:rFonts w:eastAsia="Arial"/>
              <w:bCs/>
              <w:sz w:val="28"/>
              <w:szCs w:val="28"/>
              <w:lang w:val="pt-BR" w:eastAsia="en-US"/>
            </w:rPr>
          </w:rPrChange>
        </w:rPr>
        <w:t xml:space="preserve">Tài khoản </w:t>
      </w:r>
      <w:r w:rsidR="00742B18" w:rsidRPr="006A4674">
        <w:rPr>
          <w:bCs/>
          <w:strike/>
          <w:sz w:val="28"/>
          <w:szCs w:val="28"/>
          <w:lang w:val="pt-BR"/>
          <w:rPrChange w:id="72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>cục bộ</w:t>
      </w:r>
      <w:r w:rsidRPr="006A4674">
        <w:rPr>
          <w:bCs/>
          <w:strike/>
          <w:sz w:val="28"/>
          <w:szCs w:val="28"/>
          <w:lang w:val="pt-BR"/>
          <w:rPrChange w:id="73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 </w:t>
      </w:r>
      <w:r w:rsidR="00C34B7E" w:rsidRPr="006A4674">
        <w:rPr>
          <w:bCs/>
          <w:strike/>
          <w:sz w:val="28"/>
          <w:szCs w:val="28"/>
          <w:lang w:val="pt-BR"/>
          <w:rPrChange w:id="74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của </w:t>
      </w:r>
      <w:r w:rsidR="00157642" w:rsidRPr="006A4674">
        <w:rPr>
          <w:bCs/>
          <w:strike/>
          <w:sz w:val="28"/>
          <w:szCs w:val="28"/>
          <w:lang w:val="pt-BR"/>
          <w:rPrChange w:id="75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>máy trạm</w:t>
      </w:r>
      <w:r w:rsidRPr="006A4674">
        <w:rPr>
          <w:bCs/>
          <w:strike/>
          <w:sz w:val="28"/>
          <w:szCs w:val="28"/>
          <w:lang w:val="pt-BR"/>
          <w:rPrChange w:id="76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 (tài khoản Local)</w:t>
      </w:r>
      <w:r w:rsidRPr="006A4674">
        <w:rPr>
          <w:bCs/>
          <w:strike/>
          <w:color w:val="FF0000"/>
          <w:sz w:val="28"/>
          <w:szCs w:val="28"/>
          <w:lang w:val="pt-BR"/>
          <w:rPrChange w:id="77" w:author="Minh Nguyen" w:date="2021-12-17T10:30:00Z">
            <w:rPr>
              <w:bCs/>
              <w:color w:val="FF0000"/>
              <w:sz w:val="28"/>
              <w:szCs w:val="28"/>
              <w:lang w:val="pt-BR"/>
            </w:rPr>
          </w:rPrChange>
        </w:rPr>
        <w:t xml:space="preserve"> </w:t>
      </w:r>
      <w:r w:rsidR="002236D0" w:rsidRPr="006A4674">
        <w:rPr>
          <w:bCs/>
          <w:strike/>
          <w:sz w:val="28"/>
          <w:szCs w:val="28"/>
          <w:lang w:val="pt-BR"/>
          <w:rPrChange w:id="78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là tài khoản được định nghĩa trên </w:t>
      </w:r>
      <w:r w:rsidR="00157642" w:rsidRPr="006A4674">
        <w:rPr>
          <w:bCs/>
          <w:strike/>
          <w:sz w:val="28"/>
          <w:szCs w:val="28"/>
          <w:lang w:val="pt-BR"/>
          <w:rPrChange w:id="79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>máy trạm</w:t>
      </w:r>
      <w:r w:rsidR="0024466C" w:rsidRPr="006A4674">
        <w:rPr>
          <w:bCs/>
          <w:strike/>
          <w:sz w:val="28"/>
          <w:szCs w:val="28"/>
          <w:lang w:val="pt-BR"/>
          <w:rPrChange w:id="80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, </w:t>
      </w:r>
      <w:r w:rsidR="00D6128A" w:rsidRPr="006A4674">
        <w:rPr>
          <w:bCs/>
          <w:strike/>
          <w:sz w:val="28"/>
          <w:szCs w:val="28"/>
          <w:lang w:val="pt-BR"/>
          <w:rPrChange w:id="81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người sử dụng đăng nhập tài khoản cục bộ </w:t>
      </w:r>
      <w:r w:rsidR="002236D0" w:rsidRPr="006A4674">
        <w:rPr>
          <w:bCs/>
          <w:strike/>
          <w:sz w:val="28"/>
          <w:szCs w:val="28"/>
          <w:lang w:val="pt-BR"/>
          <w:rPrChange w:id="82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chỉ </w:t>
      </w:r>
      <w:r w:rsidR="0024466C" w:rsidRPr="006A4674">
        <w:rPr>
          <w:bCs/>
          <w:strike/>
          <w:sz w:val="28"/>
          <w:szCs w:val="28"/>
          <w:lang w:val="pt-BR"/>
          <w:rPrChange w:id="83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>sử dụng</w:t>
      </w:r>
      <w:r w:rsidR="00B31217" w:rsidRPr="006A4674">
        <w:rPr>
          <w:bCs/>
          <w:strike/>
          <w:sz w:val="28"/>
          <w:szCs w:val="28"/>
          <w:lang w:val="pt-BR"/>
          <w:rPrChange w:id="84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 được</w:t>
      </w:r>
      <w:r w:rsidR="00AE2B54" w:rsidRPr="006A4674">
        <w:rPr>
          <w:bCs/>
          <w:strike/>
          <w:sz w:val="28"/>
          <w:szCs w:val="28"/>
          <w:lang w:val="pt-BR"/>
          <w:rPrChange w:id="85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 </w:t>
      </w:r>
      <w:r w:rsidR="002236D0" w:rsidRPr="006A4674">
        <w:rPr>
          <w:bCs/>
          <w:strike/>
          <w:sz w:val="28"/>
          <w:szCs w:val="28"/>
          <w:lang w:val="pt-BR"/>
          <w:rPrChange w:id="86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các tài nguyên </w:t>
      </w:r>
      <w:r w:rsidR="00582B1C" w:rsidRPr="006A4674">
        <w:rPr>
          <w:bCs/>
          <w:strike/>
          <w:sz w:val="28"/>
          <w:szCs w:val="28"/>
          <w:lang w:val="pt-BR"/>
          <w:rPrChange w:id="87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cục bộ </w:t>
      </w:r>
      <w:r w:rsidR="002236D0" w:rsidRPr="006A4674">
        <w:rPr>
          <w:bCs/>
          <w:strike/>
          <w:sz w:val="28"/>
          <w:szCs w:val="28"/>
          <w:lang w:val="pt-BR"/>
          <w:rPrChange w:id="88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trên </w:t>
      </w:r>
      <w:r w:rsidR="00157642" w:rsidRPr="006A4674">
        <w:rPr>
          <w:bCs/>
          <w:strike/>
          <w:sz w:val="28"/>
          <w:szCs w:val="28"/>
          <w:lang w:val="pt-BR"/>
          <w:rPrChange w:id="89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>máy trạm</w:t>
      </w:r>
      <w:r w:rsidR="002236D0" w:rsidRPr="006A4674">
        <w:rPr>
          <w:bCs/>
          <w:strike/>
          <w:sz w:val="28"/>
          <w:szCs w:val="28"/>
          <w:lang w:val="pt-BR"/>
          <w:rPrChange w:id="90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>.</w:t>
      </w:r>
      <w:r w:rsidR="00AB3340" w:rsidRPr="006A4674">
        <w:rPr>
          <w:bCs/>
          <w:strike/>
          <w:sz w:val="28"/>
          <w:szCs w:val="28"/>
          <w:lang w:val="pt-BR"/>
          <w:rPrChange w:id="91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 </w:t>
      </w:r>
    </w:p>
    <w:p w14:paraId="5B7459A2" w14:textId="1876A64D" w:rsidR="00E17843" w:rsidRPr="006A4674" w:rsidRDefault="00E17843" w:rsidP="00AF3201">
      <w:pPr>
        <w:numPr>
          <w:ilvl w:val="0"/>
          <w:numId w:val="1"/>
        </w:numPr>
        <w:tabs>
          <w:tab w:val="clear" w:pos="1440"/>
        </w:tabs>
        <w:spacing w:before="120" w:after="120" w:line="276" w:lineRule="auto"/>
        <w:ind w:left="0" w:firstLine="567"/>
        <w:jc w:val="both"/>
        <w:rPr>
          <w:rFonts w:eastAsia="Arial"/>
          <w:bCs/>
          <w:strike/>
          <w:sz w:val="28"/>
          <w:szCs w:val="28"/>
          <w:lang w:val="pt-BR" w:eastAsia="en-US"/>
          <w:rPrChange w:id="92" w:author="Minh Nguyen" w:date="2021-12-17T10:30:00Z">
            <w:rPr>
              <w:rFonts w:eastAsia="Arial"/>
              <w:bCs/>
              <w:sz w:val="28"/>
              <w:szCs w:val="28"/>
              <w:lang w:val="pt-BR" w:eastAsia="en-US"/>
            </w:rPr>
          </w:rPrChange>
        </w:rPr>
      </w:pPr>
      <w:r w:rsidRPr="006A4674">
        <w:rPr>
          <w:bCs/>
          <w:strike/>
          <w:sz w:val="28"/>
          <w:szCs w:val="28"/>
          <w:lang w:val="pt-BR"/>
          <w:rPrChange w:id="93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Tài khoản quản trị </w:t>
      </w:r>
      <w:r w:rsidR="001908AF" w:rsidRPr="006A4674">
        <w:rPr>
          <w:bCs/>
          <w:strike/>
          <w:sz w:val="28"/>
          <w:szCs w:val="28"/>
          <w:lang w:val="pt-BR"/>
          <w:rPrChange w:id="94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>cục bộ</w:t>
      </w:r>
      <w:r w:rsidRPr="006A4674">
        <w:rPr>
          <w:bCs/>
          <w:strike/>
          <w:sz w:val="28"/>
          <w:szCs w:val="28"/>
          <w:lang w:val="pt-BR"/>
          <w:rPrChange w:id="95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 xml:space="preserve"> của máy trạm là tài khoản cục bộ của máy trạm được phân quyền quản trị trên máy trạm đó</w:t>
      </w:r>
      <w:r w:rsidR="00B52A0B" w:rsidRPr="006A4674">
        <w:rPr>
          <w:bCs/>
          <w:strike/>
          <w:sz w:val="28"/>
          <w:szCs w:val="28"/>
          <w:lang w:val="pt-BR"/>
          <w:rPrChange w:id="96" w:author="Minh Nguyen" w:date="2021-12-17T10:30:00Z">
            <w:rPr>
              <w:bCs/>
              <w:sz w:val="28"/>
              <w:szCs w:val="28"/>
              <w:lang w:val="pt-BR"/>
            </w:rPr>
          </w:rPrChange>
        </w:rPr>
        <w:t>.</w:t>
      </w:r>
    </w:p>
    <w:p w14:paraId="597461E6" w14:textId="067F2521" w:rsidR="003319A4" w:rsidRPr="00905A89" w:rsidRDefault="001E5502" w:rsidP="00AF3201">
      <w:pPr>
        <w:numPr>
          <w:ilvl w:val="0"/>
          <w:numId w:val="1"/>
        </w:numPr>
        <w:tabs>
          <w:tab w:val="clear" w:pos="1440"/>
        </w:tabs>
        <w:spacing w:before="120" w:after="120" w:line="276" w:lineRule="auto"/>
        <w:ind w:left="0" w:firstLine="567"/>
        <w:jc w:val="both"/>
        <w:rPr>
          <w:rFonts w:eastAsia="Arial"/>
          <w:bCs/>
          <w:sz w:val="28"/>
          <w:szCs w:val="28"/>
          <w:lang w:val="pt-BR" w:eastAsia="en-US"/>
        </w:rPr>
      </w:pPr>
      <w:r w:rsidRPr="001E5502">
        <w:rPr>
          <w:rFonts w:eastAsia="Arial"/>
          <w:bCs/>
          <w:sz w:val="28"/>
          <w:szCs w:val="28"/>
          <w:lang w:val="pt-BR" w:eastAsia="en-US"/>
        </w:rPr>
        <w:lastRenderedPageBreak/>
        <w:t xml:space="preserve">Tài khoản </w:t>
      </w:r>
      <w:ins w:id="97" w:author="Minh Nguyen" w:date="2021-12-28T08:40:00Z">
        <w:r w:rsidR="009D09AE">
          <w:rPr>
            <w:rFonts w:eastAsia="Arial"/>
            <w:bCs/>
            <w:sz w:val="28"/>
            <w:szCs w:val="28"/>
            <w:highlight w:val="yellow"/>
            <w:lang w:val="pt-BR" w:eastAsia="en-US"/>
          </w:rPr>
          <w:t>máy trạm</w:t>
        </w:r>
      </w:ins>
      <w:commentRangeStart w:id="98"/>
      <w:del w:id="99" w:author="Minh Nguyen" w:date="2021-12-28T08:40:00Z">
        <w:r w:rsidRPr="002234BB" w:rsidDel="009D09AE">
          <w:rPr>
            <w:rFonts w:eastAsia="Arial"/>
            <w:bCs/>
            <w:sz w:val="28"/>
            <w:szCs w:val="28"/>
            <w:highlight w:val="yellow"/>
            <w:lang w:val="pt-BR" w:eastAsia="en-US"/>
            <w:rPrChange w:id="100" w:author="Minh Nguyen" w:date="2021-12-17T10:32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delText>định danh</w:delText>
        </w:r>
      </w:del>
      <w:r w:rsidR="003319A4">
        <w:rPr>
          <w:rFonts w:eastAsia="Arial"/>
          <w:bCs/>
          <w:sz w:val="28"/>
          <w:szCs w:val="28"/>
          <w:lang w:val="pt-BR" w:eastAsia="en-US"/>
        </w:rPr>
        <w:t xml:space="preserve"> </w:t>
      </w:r>
      <w:commentRangeEnd w:id="98"/>
      <w:r w:rsidR="00507BD7">
        <w:rPr>
          <w:rStyle w:val="CommentReference"/>
        </w:rPr>
        <w:commentReference w:id="98"/>
      </w:r>
      <w:r w:rsidR="003319A4">
        <w:rPr>
          <w:rFonts w:eastAsia="Arial"/>
          <w:bCs/>
          <w:sz w:val="28"/>
          <w:szCs w:val="28"/>
          <w:lang w:val="pt-BR" w:eastAsia="en-US"/>
        </w:rPr>
        <w:t>là thông tin</w:t>
      </w:r>
      <w:r w:rsidR="00BB102D">
        <w:rPr>
          <w:rFonts w:eastAsia="Arial"/>
          <w:bCs/>
          <w:sz w:val="28"/>
          <w:szCs w:val="28"/>
          <w:lang w:val="pt-BR" w:eastAsia="en-US"/>
        </w:rPr>
        <w:t xml:space="preserve"> </w:t>
      </w:r>
      <w:r w:rsidR="003319A4">
        <w:rPr>
          <w:rFonts w:eastAsia="Arial"/>
          <w:bCs/>
          <w:sz w:val="28"/>
          <w:szCs w:val="28"/>
          <w:lang w:val="pt-BR" w:eastAsia="en-US"/>
        </w:rPr>
        <w:t xml:space="preserve">kết hợp giữa tên đăng nhập và mã khóa bí mật </w:t>
      </w:r>
      <w:r w:rsidR="003319A4" w:rsidRPr="001E5502">
        <w:rPr>
          <w:rFonts w:eastAsia="Arial"/>
          <w:bCs/>
          <w:sz w:val="28"/>
          <w:szCs w:val="28"/>
          <w:lang w:val="pt-BR" w:eastAsia="en-US"/>
        </w:rPr>
        <w:t>sử dụng</w:t>
      </w:r>
      <w:r w:rsidR="003319A4">
        <w:rPr>
          <w:rFonts w:eastAsia="Arial"/>
          <w:bCs/>
          <w:sz w:val="28"/>
          <w:szCs w:val="28"/>
          <w:lang w:val="pt-BR" w:eastAsia="en-US"/>
        </w:rPr>
        <w:t xml:space="preserve"> để </w:t>
      </w:r>
      <w:r w:rsidR="00010C38">
        <w:rPr>
          <w:rFonts w:eastAsia="Arial"/>
          <w:bCs/>
          <w:sz w:val="28"/>
          <w:szCs w:val="28"/>
          <w:lang w:val="pt-BR" w:eastAsia="en-US"/>
        </w:rPr>
        <w:t xml:space="preserve">truy cập </w:t>
      </w:r>
      <w:r w:rsidR="003319A4" w:rsidRPr="001E5502">
        <w:rPr>
          <w:rFonts w:eastAsia="Arial"/>
          <w:bCs/>
          <w:sz w:val="28"/>
          <w:szCs w:val="28"/>
          <w:lang w:val="pt-BR" w:eastAsia="en-US"/>
        </w:rPr>
        <w:t>tà</w:t>
      </w:r>
      <w:ins w:id="101" w:author="Minh Nguyen" w:date="2021-12-17T10:34:00Z">
        <w:r w:rsidR="0093731B">
          <w:rPr>
            <w:rFonts w:eastAsia="Arial"/>
            <w:bCs/>
            <w:sz w:val="28"/>
            <w:szCs w:val="28"/>
            <w:lang w:val="pt-BR" w:eastAsia="en-US"/>
          </w:rPr>
          <w:t>i</w:t>
        </w:r>
      </w:ins>
      <w:del w:id="102" w:author="Minh Nguyen" w:date="2021-12-17T10:34:00Z">
        <w:r w:rsidR="003319A4" w:rsidRPr="001E5502" w:rsidDel="0093731B">
          <w:rPr>
            <w:rFonts w:eastAsia="Arial"/>
            <w:bCs/>
            <w:sz w:val="28"/>
            <w:szCs w:val="28"/>
            <w:lang w:val="pt-BR" w:eastAsia="en-US"/>
          </w:rPr>
          <w:delText>i</w:delText>
        </w:r>
      </w:del>
      <w:r w:rsidR="003319A4" w:rsidRPr="001E5502">
        <w:rPr>
          <w:rFonts w:eastAsia="Arial"/>
          <w:bCs/>
          <w:sz w:val="28"/>
          <w:szCs w:val="28"/>
          <w:lang w:val="pt-BR" w:eastAsia="en-US"/>
        </w:rPr>
        <w:t xml:space="preserve"> nguyên </w:t>
      </w:r>
      <w:r w:rsidR="003319A4">
        <w:rPr>
          <w:rFonts w:eastAsia="Arial"/>
          <w:bCs/>
          <w:sz w:val="28"/>
          <w:szCs w:val="28"/>
          <w:lang w:val="pt-BR" w:eastAsia="en-US"/>
        </w:rPr>
        <w:t xml:space="preserve">công nghệ thông tin </w:t>
      </w:r>
      <w:del w:id="103" w:author="Minh Nguyen" w:date="2021-12-17T10:19:00Z">
        <w:r w:rsidR="003319A4" w:rsidDel="0073580F">
          <w:rPr>
            <w:rFonts w:eastAsia="Arial"/>
            <w:bCs/>
            <w:sz w:val="28"/>
            <w:szCs w:val="28"/>
            <w:lang w:val="pt-BR" w:eastAsia="en-US"/>
          </w:rPr>
          <w:delText>NHNN</w:delText>
        </w:r>
      </w:del>
      <w:ins w:id="104" w:author="Minh Nguyen" w:date="2021-12-17T10:19:00Z">
        <w:r w:rsidR="0073580F">
          <w:rPr>
            <w:rFonts w:eastAsia="Arial"/>
            <w:bCs/>
            <w:sz w:val="28"/>
            <w:szCs w:val="28"/>
            <w:lang w:val="pt-BR" w:eastAsia="en-US"/>
          </w:rPr>
          <w:t>BHXH</w:t>
        </w:r>
      </w:ins>
      <w:r w:rsidR="00D251E6">
        <w:rPr>
          <w:rFonts w:eastAsia="Arial"/>
          <w:bCs/>
          <w:sz w:val="28"/>
          <w:szCs w:val="28"/>
          <w:lang w:val="pt-BR" w:eastAsia="en-US"/>
        </w:rPr>
        <w:t>.</w:t>
      </w:r>
    </w:p>
    <w:p w14:paraId="53CDAC16" w14:textId="162DF508" w:rsidR="00D251E6" w:rsidRPr="009D09AE" w:rsidRDefault="00D251E6" w:rsidP="00AF3201">
      <w:pPr>
        <w:numPr>
          <w:ilvl w:val="0"/>
          <w:numId w:val="1"/>
        </w:numPr>
        <w:tabs>
          <w:tab w:val="clear" w:pos="1440"/>
        </w:tabs>
        <w:spacing w:before="120" w:after="120" w:line="276" w:lineRule="auto"/>
        <w:ind w:left="0" w:firstLine="567"/>
        <w:jc w:val="both"/>
        <w:rPr>
          <w:rFonts w:eastAsia="Arial"/>
          <w:bCs/>
          <w:strike/>
          <w:sz w:val="28"/>
          <w:szCs w:val="28"/>
          <w:lang w:val="pt-BR" w:eastAsia="en-US"/>
          <w:rPrChange w:id="105" w:author="Minh Nguyen" w:date="2021-12-28T08:41:00Z">
            <w:rPr>
              <w:rFonts w:eastAsia="Arial"/>
              <w:bCs/>
              <w:sz w:val="28"/>
              <w:szCs w:val="28"/>
              <w:lang w:val="pt-BR" w:eastAsia="en-US"/>
            </w:rPr>
          </w:rPrChange>
        </w:rPr>
      </w:pPr>
      <w:r w:rsidRPr="009D09AE">
        <w:rPr>
          <w:bCs/>
          <w:strike/>
          <w:sz w:val="28"/>
          <w:szCs w:val="28"/>
          <w:lang w:val="pt-BR"/>
          <w:rPrChange w:id="106" w:author="Minh Nguyen" w:date="2021-12-28T08:41:00Z">
            <w:rPr>
              <w:bCs/>
              <w:sz w:val="28"/>
              <w:szCs w:val="28"/>
              <w:lang w:val="pt-BR"/>
            </w:rPr>
          </w:rPrChange>
        </w:rPr>
        <w:t xml:space="preserve">Tài khoản </w:t>
      </w:r>
      <w:ins w:id="107" w:author="Minh Nguyen" w:date="2021-12-28T08:40:00Z">
        <w:r w:rsidR="009D09AE" w:rsidRPr="009D09AE">
          <w:rPr>
            <w:rFonts w:eastAsia="Arial"/>
            <w:bCs/>
            <w:strike/>
            <w:sz w:val="28"/>
            <w:szCs w:val="28"/>
            <w:highlight w:val="yellow"/>
            <w:lang w:val="pt-BR" w:eastAsia="en-US"/>
            <w:rPrChange w:id="108" w:author="Minh Nguyen" w:date="2021-12-28T08:41:00Z">
              <w:rPr>
                <w:rFonts w:eastAsia="Arial"/>
                <w:bCs/>
                <w:sz w:val="28"/>
                <w:szCs w:val="28"/>
                <w:highlight w:val="yellow"/>
                <w:lang w:val="pt-BR" w:eastAsia="en-US"/>
              </w:rPr>
            </w:rPrChange>
          </w:rPr>
          <w:t>máy trạm</w:t>
        </w:r>
        <w:commentRangeStart w:id="109"/>
        <w:r w:rsidR="009D09AE" w:rsidRPr="009D09AE">
          <w:rPr>
            <w:rFonts w:eastAsia="Arial"/>
            <w:bCs/>
            <w:strike/>
            <w:sz w:val="28"/>
            <w:szCs w:val="28"/>
            <w:lang w:val="pt-BR" w:eastAsia="en-US"/>
            <w:rPrChange w:id="110" w:author="Minh Nguyen" w:date="2021-12-28T08:41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t xml:space="preserve"> </w:t>
        </w:r>
        <w:commentRangeEnd w:id="109"/>
        <w:r w:rsidR="009D09AE" w:rsidRPr="009D09AE">
          <w:rPr>
            <w:rStyle w:val="CommentReference"/>
            <w:strike/>
            <w:rPrChange w:id="111" w:author="Minh Nguyen" w:date="2021-12-28T08:41:00Z">
              <w:rPr>
                <w:rStyle w:val="CommentReference"/>
              </w:rPr>
            </w:rPrChange>
          </w:rPr>
          <w:commentReference w:id="109"/>
        </w:r>
      </w:ins>
      <w:del w:id="112" w:author="Minh Nguyen" w:date="2021-12-28T08:40:00Z">
        <w:r w:rsidRPr="009D09AE" w:rsidDel="009D09AE">
          <w:rPr>
            <w:bCs/>
            <w:strike/>
            <w:sz w:val="28"/>
            <w:szCs w:val="28"/>
            <w:highlight w:val="yellow"/>
            <w:lang w:val="pt-BR"/>
            <w:rPrChange w:id="113" w:author="Minh Nguyen" w:date="2021-12-28T08:41:00Z">
              <w:rPr>
                <w:bCs/>
                <w:sz w:val="28"/>
                <w:szCs w:val="28"/>
                <w:lang w:val="pt-BR"/>
              </w:rPr>
            </w:rPrChange>
          </w:rPr>
          <w:delText>định danh</w:delText>
        </w:r>
        <w:r w:rsidRPr="009D09AE" w:rsidDel="009D09AE">
          <w:rPr>
            <w:bCs/>
            <w:strike/>
            <w:sz w:val="28"/>
            <w:szCs w:val="28"/>
            <w:lang w:val="pt-BR"/>
            <w:rPrChange w:id="114" w:author="Minh Nguyen" w:date="2021-12-28T08:41:00Z">
              <w:rPr>
                <w:bCs/>
                <w:sz w:val="28"/>
                <w:szCs w:val="28"/>
                <w:lang w:val="pt-BR"/>
              </w:rPr>
            </w:rPrChange>
          </w:rPr>
          <w:delText xml:space="preserve"> </w:delText>
        </w:r>
      </w:del>
      <w:r w:rsidR="00484846" w:rsidRPr="009D09AE">
        <w:rPr>
          <w:bCs/>
          <w:strike/>
          <w:sz w:val="28"/>
          <w:szCs w:val="28"/>
          <w:lang w:val="pt-BR"/>
          <w:rPrChange w:id="115" w:author="Minh Nguyen" w:date="2021-12-28T08:41:00Z">
            <w:rPr>
              <w:bCs/>
              <w:sz w:val="28"/>
              <w:szCs w:val="28"/>
              <w:lang w:val="pt-BR"/>
            </w:rPr>
          </w:rPrChange>
        </w:rPr>
        <w:t>tổ chức</w:t>
      </w:r>
      <w:r w:rsidRPr="009D09AE">
        <w:rPr>
          <w:bCs/>
          <w:strike/>
          <w:sz w:val="28"/>
          <w:szCs w:val="28"/>
          <w:lang w:val="pt-BR"/>
          <w:rPrChange w:id="116" w:author="Minh Nguyen" w:date="2021-12-28T08:41:00Z">
            <w:rPr>
              <w:bCs/>
              <w:sz w:val="28"/>
              <w:szCs w:val="28"/>
              <w:lang w:val="pt-BR"/>
            </w:rPr>
          </w:rPrChange>
        </w:rPr>
        <w:t xml:space="preserve"> là tài khoản định danh được cấ</w:t>
      </w:r>
      <w:r w:rsidR="0028369A" w:rsidRPr="009D09AE">
        <w:rPr>
          <w:bCs/>
          <w:strike/>
          <w:sz w:val="28"/>
          <w:szCs w:val="28"/>
          <w:lang w:val="pt-BR"/>
          <w:rPrChange w:id="117" w:author="Minh Nguyen" w:date="2021-12-28T08:41:00Z">
            <w:rPr>
              <w:bCs/>
              <w:sz w:val="28"/>
              <w:szCs w:val="28"/>
              <w:lang w:val="pt-BR"/>
            </w:rPr>
          </w:rPrChange>
        </w:rPr>
        <w:t>p cho</w:t>
      </w:r>
      <w:r w:rsidR="007016EC" w:rsidRPr="009D09AE">
        <w:rPr>
          <w:bCs/>
          <w:strike/>
          <w:sz w:val="28"/>
          <w:szCs w:val="28"/>
          <w:lang w:val="pt-BR"/>
          <w:rPrChange w:id="118" w:author="Minh Nguyen" w:date="2021-12-28T08:41:00Z">
            <w:rPr>
              <w:bCs/>
              <w:sz w:val="28"/>
              <w:szCs w:val="28"/>
              <w:lang w:val="pt-BR"/>
            </w:rPr>
          </w:rPrChange>
        </w:rPr>
        <w:t xml:space="preserve"> </w:t>
      </w:r>
      <w:r w:rsidR="008B716E" w:rsidRPr="009D09AE">
        <w:rPr>
          <w:bCs/>
          <w:strike/>
          <w:sz w:val="28"/>
          <w:szCs w:val="28"/>
          <w:lang w:val="pt-BR"/>
          <w:rPrChange w:id="119" w:author="Minh Nguyen" w:date="2021-12-28T08:41:00Z">
            <w:rPr>
              <w:bCs/>
              <w:sz w:val="28"/>
              <w:szCs w:val="28"/>
              <w:lang w:val="pt-BR"/>
            </w:rPr>
          </w:rPrChange>
        </w:rPr>
        <w:t>tổ chức</w:t>
      </w:r>
      <w:r w:rsidR="00CB15ED" w:rsidRPr="009D09AE">
        <w:rPr>
          <w:bCs/>
          <w:strike/>
          <w:sz w:val="28"/>
          <w:szCs w:val="28"/>
          <w:lang w:val="pt-BR"/>
          <w:rPrChange w:id="120" w:author="Minh Nguyen" w:date="2021-12-28T08:41:00Z">
            <w:rPr>
              <w:bCs/>
              <w:sz w:val="28"/>
              <w:szCs w:val="28"/>
              <w:lang w:val="pt-BR"/>
            </w:rPr>
          </w:rPrChange>
        </w:rPr>
        <w:t>.</w:t>
      </w:r>
    </w:p>
    <w:p w14:paraId="144F9BC4" w14:textId="64A48914" w:rsidR="00D251E6" w:rsidRPr="007000FD" w:rsidRDefault="00D251E6" w:rsidP="00AF3201">
      <w:pPr>
        <w:numPr>
          <w:ilvl w:val="0"/>
          <w:numId w:val="1"/>
        </w:numPr>
        <w:tabs>
          <w:tab w:val="clear" w:pos="1440"/>
        </w:tabs>
        <w:spacing w:before="120" w:after="120" w:line="276" w:lineRule="auto"/>
        <w:ind w:left="0" w:firstLine="567"/>
        <w:jc w:val="both"/>
        <w:rPr>
          <w:rFonts w:eastAsia="Arial"/>
          <w:bCs/>
          <w:strike/>
          <w:sz w:val="28"/>
          <w:szCs w:val="28"/>
          <w:lang w:val="pt-BR" w:eastAsia="en-US"/>
          <w:rPrChange w:id="121" w:author="Minh Nguyen" w:date="2021-12-28T08:43:00Z">
            <w:rPr>
              <w:rFonts w:eastAsia="Arial"/>
              <w:bCs/>
              <w:sz w:val="28"/>
              <w:szCs w:val="28"/>
              <w:lang w:val="pt-BR" w:eastAsia="en-US"/>
            </w:rPr>
          </w:rPrChange>
        </w:rPr>
      </w:pPr>
      <w:r w:rsidRPr="007000FD">
        <w:rPr>
          <w:bCs/>
          <w:strike/>
          <w:sz w:val="28"/>
          <w:szCs w:val="28"/>
          <w:lang w:val="pt-BR"/>
          <w:rPrChange w:id="122" w:author="Minh Nguyen" w:date="2021-12-28T08:43:00Z">
            <w:rPr>
              <w:bCs/>
              <w:sz w:val="28"/>
              <w:szCs w:val="28"/>
              <w:lang w:val="pt-BR"/>
            </w:rPr>
          </w:rPrChange>
        </w:rPr>
        <w:t xml:space="preserve">Tài khoản </w:t>
      </w:r>
      <w:ins w:id="123" w:author="Minh Nguyen" w:date="2021-12-28T08:40:00Z">
        <w:r w:rsidR="009D09AE" w:rsidRPr="007000FD">
          <w:rPr>
            <w:rFonts w:eastAsia="Arial"/>
            <w:bCs/>
            <w:strike/>
            <w:sz w:val="28"/>
            <w:szCs w:val="28"/>
            <w:highlight w:val="yellow"/>
            <w:lang w:val="pt-BR" w:eastAsia="en-US"/>
            <w:rPrChange w:id="124" w:author="Minh Nguyen" w:date="2021-12-28T08:43:00Z">
              <w:rPr>
                <w:rFonts w:eastAsia="Arial"/>
                <w:bCs/>
                <w:sz w:val="28"/>
                <w:szCs w:val="28"/>
                <w:highlight w:val="yellow"/>
                <w:lang w:val="pt-BR" w:eastAsia="en-US"/>
              </w:rPr>
            </w:rPrChange>
          </w:rPr>
          <w:t>máy trạm</w:t>
        </w:r>
        <w:commentRangeStart w:id="125"/>
        <w:r w:rsidR="009D09AE" w:rsidRPr="007000FD">
          <w:rPr>
            <w:rFonts w:eastAsia="Arial"/>
            <w:bCs/>
            <w:strike/>
            <w:sz w:val="28"/>
            <w:szCs w:val="28"/>
            <w:lang w:val="pt-BR" w:eastAsia="en-US"/>
            <w:rPrChange w:id="126" w:author="Minh Nguyen" w:date="2021-12-28T08:43:00Z">
              <w:rPr>
                <w:rFonts w:eastAsia="Arial"/>
                <w:bCs/>
                <w:sz w:val="28"/>
                <w:szCs w:val="28"/>
                <w:lang w:val="pt-BR" w:eastAsia="en-US"/>
              </w:rPr>
            </w:rPrChange>
          </w:rPr>
          <w:t xml:space="preserve"> </w:t>
        </w:r>
        <w:commentRangeEnd w:id="125"/>
        <w:r w:rsidR="009D09AE" w:rsidRPr="007000FD">
          <w:rPr>
            <w:rStyle w:val="CommentReference"/>
            <w:strike/>
            <w:rPrChange w:id="127" w:author="Minh Nguyen" w:date="2021-12-28T08:43:00Z">
              <w:rPr>
                <w:rStyle w:val="CommentReference"/>
              </w:rPr>
            </w:rPrChange>
          </w:rPr>
          <w:commentReference w:id="125"/>
        </w:r>
      </w:ins>
      <w:del w:id="128" w:author="Minh Nguyen" w:date="2021-12-28T08:40:00Z">
        <w:r w:rsidRPr="007000FD" w:rsidDel="009D09AE">
          <w:rPr>
            <w:bCs/>
            <w:strike/>
            <w:sz w:val="28"/>
            <w:szCs w:val="28"/>
            <w:highlight w:val="yellow"/>
            <w:lang w:val="pt-BR"/>
            <w:rPrChange w:id="129" w:author="Minh Nguyen" w:date="2021-12-28T08:43:00Z">
              <w:rPr>
                <w:bCs/>
                <w:sz w:val="28"/>
                <w:szCs w:val="28"/>
                <w:lang w:val="pt-BR"/>
              </w:rPr>
            </w:rPrChange>
          </w:rPr>
          <w:delText>định danh</w:delText>
        </w:r>
        <w:r w:rsidRPr="007000FD" w:rsidDel="009D09AE">
          <w:rPr>
            <w:bCs/>
            <w:strike/>
            <w:sz w:val="28"/>
            <w:szCs w:val="28"/>
            <w:lang w:val="pt-BR"/>
            <w:rPrChange w:id="130" w:author="Minh Nguyen" w:date="2021-12-28T08:43:00Z">
              <w:rPr>
                <w:bCs/>
                <w:sz w:val="28"/>
                <w:szCs w:val="28"/>
                <w:lang w:val="pt-BR"/>
              </w:rPr>
            </w:rPrChange>
          </w:rPr>
          <w:delText xml:space="preserve"> </w:delText>
        </w:r>
      </w:del>
      <w:r w:rsidRPr="007000FD">
        <w:rPr>
          <w:bCs/>
          <w:strike/>
          <w:sz w:val="28"/>
          <w:szCs w:val="28"/>
          <w:lang w:val="pt-BR"/>
          <w:rPrChange w:id="131" w:author="Minh Nguyen" w:date="2021-12-28T08:43:00Z">
            <w:rPr>
              <w:bCs/>
              <w:sz w:val="28"/>
              <w:szCs w:val="28"/>
              <w:lang w:val="pt-BR"/>
            </w:rPr>
          </w:rPrChange>
        </w:rPr>
        <w:t>người dùng là tài khoản định danh được cấp cho công chức, viên chức</w:t>
      </w:r>
      <w:r w:rsidR="009716C4" w:rsidRPr="007000FD">
        <w:rPr>
          <w:bCs/>
          <w:strike/>
          <w:sz w:val="28"/>
          <w:szCs w:val="28"/>
          <w:lang w:val="pt-BR"/>
          <w:rPrChange w:id="132" w:author="Minh Nguyen" w:date="2021-12-28T08:43:00Z">
            <w:rPr>
              <w:bCs/>
              <w:sz w:val="28"/>
              <w:szCs w:val="28"/>
              <w:lang w:val="pt-BR"/>
            </w:rPr>
          </w:rPrChange>
        </w:rPr>
        <w:t>, người lao động</w:t>
      </w:r>
      <w:r w:rsidRPr="007000FD">
        <w:rPr>
          <w:bCs/>
          <w:strike/>
          <w:sz w:val="28"/>
          <w:szCs w:val="28"/>
          <w:lang w:val="pt-BR"/>
          <w:rPrChange w:id="133" w:author="Minh Nguyen" w:date="2021-12-28T08:43:00Z">
            <w:rPr>
              <w:bCs/>
              <w:sz w:val="28"/>
              <w:szCs w:val="28"/>
              <w:lang w:val="pt-BR"/>
            </w:rPr>
          </w:rPrChange>
        </w:rPr>
        <w:t xml:space="preserve"> thuộc </w:t>
      </w:r>
      <w:del w:id="134" w:author="Minh Nguyen" w:date="2021-12-17T10:19:00Z">
        <w:r w:rsidRPr="007000FD" w:rsidDel="0073580F">
          <w:rPr>
            <w:bCs/>
            <w:strike/>
            <w:sz w:val="28"/>
            <w:szCs w:val="28"/>
            <w:lang w:val="pt-BR"/>
            <w:rPrChange w:id="135" w:author="Minh Nguyen" w:date="2021-12-28T08:43:00Z">
              <w:rPr>
                <w:bCs/>
                <w:sz w:val="28"/>
                <w:szCs w:val="28"/>
                <w:lang w:val="pt-BR"/>
              </w:rPr>
            </w:rPrChange>
          </w:rPr>
          <w:delText>NHNN</w:delText>
        </w:r>
      </w:del>
      <w:ins w:id="136" w:author="Minh Nguyen" w:date="2021-12-17T10:19:00Z">
        <w:r w:rsidR="0073580F" w:rsidRPr="007000FD">
          <w:rPr>
            <w:bCs/>
            <w:strike/>
            <w:sz w:val="28"/>
            <w:szCs w:val="28"/>
            <w:lang w:val="pt-BR"/>
            <w:rPrChange w:id="137" w:author="Minh Nguyen" w:date="2021-12-28T08:43:00Z">
              <w:rPr>
                <w:bCs/>
                <w:sz w:val="28"/>
                <w:szCs w:val="28"/>
                <w:lang w:val="pt-BR"/>
              </w:rPr>
            </w:rPrChange>
          </w:rPr>
          <w:t>BHXH</w:t>
        </w:r>
      </w:ins>
      <w:r w:rsidRPr="007000FD">
        <w:rPr>
          <w:bCs/>
          <w:strike/>
          <w:sz w:val="28"/>
          <w:szCs w:val="28"/>
          <w:lang w:val="pt-BR"/>
          <w:rPrChange w:id="138" w:author="Minh Nguyen" w:date="2021-12-28T08:43:00Z">
            <w:rPr>
              <w:bCs/>
              <w:sz w:val="28"/>
              <w:szCs w:val="28"/>
              <w:lang w:val="pt-BR"/>
            </w:rPr>
          </w:rPrChange>
        </w:rPr>
        <w:t>.</w:t>
      </w:r>
    </w:p>
    <w:p w14:paraId="5B48ED4C" w14:textId="301BFB8B" w:rsidR="005851C9" w:rsidRPr="00E8156D" w:rsidRDefault="00E8156D" w:rsidP="00AF3201">
      <w:pPr>
        <w:numPr>
          <w:ilvl w:val="0"/>
          <w:numId w:val="1"/>
        </w:numPr>
        <w:tabs>
          <w:tab w:val="clear" w:pos="1440"/>
        </w:tabs>
        <w:spacing w:before="120" w:after="120" w:line="276" w:lineRule="auto"/>
        <w:ind w:left="0" w:firstLine="567"/>
        <w:jc w:val="both"/>
        <w:rPr>
          <w:rFonts w:eastAsia="Arial"/>
          <w:bCs/>
          <w:sz w:val="28"/>
          <w:szCs w:val="28"/>
          <w:lang w:val="pt-BR" w:eastAsia="en-US"/>
        </w:rPr>
      </w:pPr>
      <w:r w:rsidRPr="00E8156D">
        <w:rPr>
          <w:bCs/>
          <w:sz w:val="28"/>
          <w:szCs w:val="28"/>
          <w:lang w:val="pt-BR"/>
        </w:rPr>
        <w:t xml:space="preserve">Thông tin định danh là thông tin bao gồm tài khoản định danh và các thông tin khác nhằm xác định duy nhất người dùng hoặc tổ chức </w:t>
      </w:r>
      <w:r w:rsidRPr="0093731B">
        <w:rPr>
          <w:bCs/>
          <w:strike/>
          <w:sz w:val="28"/>
          <w:szCs w:val="28"/>
          <w:highlight w:val="yellow"/>
          <w:lang w:val="pt-BR"/>
          <w:rPrChange w:id="139" w:author="Minh Nguyen" w:date="2021-12-17T10:33:00Z">
            <w:rPr>
              <w:bCs/>
              <w:sz w:val="28"/>
              <w:szCs w:val="28"/>
              <w:lang w:val="pt-BR"/>
            </w:rPr>
          </w:rPrChange>
        </w:rPr>
        <w:t>trong cơ sở dữ liệu định danh</w:t>
      </w:r>
      <w:r w:rsidRPr="00E8156D">
        <w:rPr>
          <w:bCs/>
          <w:sz w:val="28"/>
          <w:szCs w:val="28"/>
          <w:lang w:val="pt-BR"/>
        </w:rPr>
        <w:t xml:space="preserve">. </w:t>
      </w:r>
      <w:r>
        <w:rPr>
          <w:bCs/>
          <w:sz w:val="28"/>
          <w:szCs w:val="28"/>
          <w:lang w:val="pt-BR"/>
        </w:rPr>
        <w:t>C</w:t>
      </w:r>
      <w:r w:rsidRPr="00E8156D">
        <w:rPr>
          <w:bCs/>
          <w:sz w:val="28"/>
          <w:szCs w:val="28"/>
          <w:lang w:val="pt-BR"/>
        </w:rPr>
        <w:t xml:space="preserve">ó </w:t>
      </w:r>
      <w:r w:rsidR="00C568B1">
        <w:rPr>
          <w:bCs/>
          <w:sz w:val="28"/>
          <w:szCs w:val="28"/>
          <w:lang w:val="pt-BR"/>
        </w:rPr>
        <w:t>hai</w:t>
      </w:r>
      <w:r w:rsidR="00C568B1" w:rsidRPr="00E8156D">
        <w:rPr>
          <w:bCs/>
          <w:sz w:val="28"/>
          <w:szCs w:val="28"/>
          <w:lang w:val="pt-BR"/>
        </w:rPr>
        <w:t xml:space="preserve"> </w:t>
      </w:r>
      <w:r w:rsidRPr="00E8156D">
        <w:rPr>
          <w:bCs/>
          <w:sz w:val="28"/>
          <w:szCs w:val="28"/>
          <w:lang w:val="pt-BR"/>
        </w:rPr>
        <w:t>loại</w:t>
      </w:r>
      <w:r>
        <w:rPr>
          <w:bCs/>
          <w:sz w:val="28"/>
          <w:szCs w:val="28"/>
          <w:lang w:val="pt-BR"/>
        </w:rPr>
        <w:t xml:space="preserve"> t</w:t>
      </w:r>
      <w:r w:rsidRPr="00D83C5D">
        <w:rPr>
          <w:bCs/>
          <w:sz w:val="28"/>
          <w:szCs w:val="28"/>
          <w:lang w:val="pt-BR"/>
        </w:rPr>
        <w:t>hông tin định danh</w:t>
      </w:r>
      <w:r w:rsidRPr="00E8156D">
        <w:rPr>
          <w:bCs/>
          <w:sz w:val="28"/>
          <w:szCs w:val="28"/>
          <w:lang w:val="pt-BR"/>
        </w:rPr>
        <w:t>: thông tin định danh người dùng và thông tin định danh tổ chức.</w:t>
      </w:r>
    </w:p>
    <w:p w14:paraId="78479B87" w14:textId="42CEE88E" w:rsidR="0000034F" w:rsidRPr="00323398" w:rsidRDefault="000535AB" w:rsidP="00AF3201">
      <w:pPr>
        <w:numPr>
          <w:ilvl w:val="0"/>
          <w:numId w:val="1"/>
        </w:numPr>
        <w:tabs>
          <w:tab w:val="clear" w:pos="1440"/>
          <w:tab w:val="left" w:pos="990"/>
        </w:tabs>
        <w:spacing w:before="120" w:after="120" w:line="276" w:lineRule="auto"/>
        <w:ind w:left="0" w:firstLine="567"/>
        <w:jc w:val="both"/>
        <w:rPr>
          <w:rFonts w:eastAsia="Arial"/>
          <w:bCs/>
          <w:sz w:val="28"/>
          <w:szCs w:val="28"/>
          <w:lang w:val="pt-BR" w:eastAsia="en-US"/>
        </w:rPr>
      </w:pPr>
      <w:r w:rsidRPr="00323398">
        <w:rPr>
          <w:rFonts w:eastAsia="Arial"/>
          <w:bCs/>
          <w:sz w:val="28"/>
          <w:szCs w:val="28"/>
          <w:lang w:val="pt-BR" w:eastAsia="en-US"/>
        </w:rPr>
        <w:t xml:space="preserve">Domain </w:t>
      </w:r>
      <w:del w:id="140" w:author="Minh Nguyen" w:date="2021-12-17T10:19:00Z">
        <w:r w:rsidRPr="00323398" w:rsidDel="0073580F">
          <w:rPr>
            <w:rFonts w:eastAsia="Arial"/>
            <w:bCs/>
            <w:sz w:val="28"/>
            <w:szCs w:val="28"/>
            <w:lang w:val="pt-BR" w:eastAsia="en-US"/>
          </w:rPr>
          <w:delText>NHNN</w:delText>
        </w:r>
      </w:del>
      <w:ins w:id="141" w:author="Minh Nguyen" w:date="2021-12-17T10:19:00Z">
        <w:r w:rsidR="0073580F">
          <w:rPr>
            <w:rFonts w:eastAsia="Arial"/>
            <w:bCs/>
            <w:sz w:val="28"/>
            <w:szCs w:val="28"/>
            <w:lang w:val="pt-BR" w:eastAsia="en-US"/>
          </w:rPr>
          <w:t>BHXH</w:t>
        </w:r>
      </w:ins>
      <w:r w:rsidR="00AB3340" w:rsidRPr="00323398">
        <w:rPr>
          <w:rFonts w:eastAsia="Arial"/>
          <w:bCs/>
          <w:sz w:val="28"/>
          <w:szCs w:val="28"/>
          <w:lang w:val="pt-BR" w:eastAsia="en-US"/>
        </w:rPr>
        <w:t xml:space="preserve"> </w:t>
      </w:r>
      <w:r w:rsidRPr="00323398">
        <w:rPr>
          <w:sz w:val="28"/>
          <w:szCs w:val="28"/>
          <w:lang w:val="pt-BR"/>
        </w:rPr>
        <w:t>là</w:t>
      </w:r>
      <w:r w:rsidR="00AB3340" w:rsidRPr="00323398">
        <w:rPr>
          <w:sz w:val="28"/>
          <w:szCs w:val="28"/>
          <w:lang w:val="pt-BR"/>
        </w:rPr>
        <w:t xml:space="preserve"> tập hợp các thông tin </w:t>
      </w:r>
      <w:r w:rsidR="00157642" w:rsidRPr="00323398">
        <w:rPr>
          <w:sz w:val="28"/>
          <w:szCs w:val="28"/>
          <w:lang w:val="pt-BR"/>
        </w:rPr>
        <w:t>máy trạm</w:t>
      </w:r>
      <w:r w:rsidR="00AB3340" w:rsidRPr="00323398">
        <w:rPr>
          <w:sz w:val="28"/>
          <w:szCs w:val="28"/>
          <w:lang w:val="pt-BR"/>
        </w:rPr>
        <w:t xml:space="preserve"> và tài khoản </w:t>
      </w:r>
      <w:r w:rsidR="00010C38" w:rsidRPr="00323398">
        <w:rPr>
          <w:sz w:val="28"/>
          <w:szCs w:val="28"/>
          <w:lang w:val="pt-BR"/>
        </w:rPr>
        <w:t>định danh</w:t>
      </w:r>
      <w:r w:rsidR="00AB3340" w:rsidRPr="00323398">
        <w:rPr>
          <w:sz w:val="28"/>
          <w:szCs w:val="28"/>
          <w:lang w:val="pt-BR"/>
        </w:rPr>
        <w:t xml:space="preserve"> chia sẻ chung một cơ sở dữ liệu</w:t>
      </w:r>
      <w:r w:rsidR="006D0DDC" w:rsidRPr="00323398">
        <w:rPr>
          <w:sz w:val="28"/>
          <w:szCs w:val="28"/>
          <w:lang w:val="pt-BR"/>
        </w:rPr>
        <w:t xml:space="preserve"> dịch vụ thư mục</w:t>
      </w:r>
      <w:r w:rsidR="00AB3340" w:rsidRPr="00323398">
        <w:rPr>
          <w:sz w:val="28"/>
          <w:szCs w:val="28"/>
          <w:lang w:val="pt-BR"/>
        </w:rPr>
        <w:t>, cho phép quản trị tậ</w:t>
      </w:r>
      <w:r w:rsidRPr="00323398">
        <w:rPr>
          <w:sz w:val="28"/>
          <w:szCs w:val="28"/>
          <w:lang w:val="pt-BR"/>
        </w:rPr>
        <w:t>p trung</w:t>
      </w:r>
      <w:r w:rsidR="00AB3340" w:rsidRPr="00323398">
        <w:rPr>
          <w:sz w:val="28"/>
          <w:szCs w:val="28"/>
          <w:lang w:val="pt-BR"/>
        </w:rPr>
        <w:t xml:space="preserve"> tài khoản đị</w:t>
      </w:r>
      <w:r w:rsidRPr="00323398">
        <w:rPr>
          <w:sz w:val="28"/>
          <w:szCs w:val="28"/>
          <w:lang w:val="pt-BR"/>
        </w:rPr>
        <w:t>nh danh</w:t>
      </w:r>
      <w:r w:rsidR="00AB3340" w:rsidRPr="00323398">
        <w:rPr>
          <w:sz w:val="28"/>
          <w:szCs w:val="28"/>
          <w:lang w:val="pt-BR"/>
        </w:rPr>
        <w:t>,</w:t>
      </w:r>
      <w:r w:rsidRPr="00323398">
        <w:rPr>
          <w:sz w:val="28"/>
          <w:szCs w:val="28"/>
          <w:lang w:val="pt-BR"/>
        </w:rPr>
        <w:t xml:space="preserve"> máy trạm và</w:t>
      </w:r>
      <w:r w:rsidR="00AB3340" w:rsidRPr="00323398">
        <w:rPr>
          <w:sz w:val="28"/>
          <w:szCs w:val="28"/>
          <w:lang w:val="pt-BR"/>
        </w:rPr>
        <w:t xml:space="preserve"> thiết lập chính sách </w:t>
      </w:r>
      <w:r w:rsidRPr="00323398">
        <w:rPr>
          <w:sz w:val="28"/>
          <w:szCs w:val="28"/>
          <w:lang w:val="pt-BR"/>
        </w:rPr>
        <w:t xml:space="preserve">an ninh </w:t>
      </w:r>
      <w:r w:rsidR="00AB3340" w:rsidRPr="00323398">
        <w:rPr>
          <w:sz w:val="28"/>
          <w:szCs w:val="28"/>
          <w:lang w:val="pt-BR"/>
        </w:rPr>
        <w:t>bảo mật</w:t>
      </w:r>
      <w:r w:rsidRPr="00323398">
        <w:rPr>
          <w:sz w:val="28"/>
          <w:szCs w:val="28"/>
          <w:lang w:val="pt-BR"/>
        </w:rPr>
        <w:t>.</w:t>
      </w:r>
    </w:p>
    <w:p w14:paraId="327C502B" w14:textId="360CF99C" w:rsidR="00534BA7" w:rsidRPr="007000FD" w:rsidRDefault="00157642" w:rsidP="007000FD">
      <w:pPr>
        <w:numPr>
          <w:ilvl w:val="0"/>
          <w:numId w:val="1"/>
        </w:numPr>
        <w:tabs>
          <w:tab w:val="clear" w:pos="1440"/>
          <w:tab w:val="left" w:pos="990"/>
        </w:tabs>
        <w:spacing w:before="120" w:after="120" w:line="276" w:lineRule="auto"/>
        <w:ind w:left="0" w:firstLine="567"/>
        <w:jc w:val="both"/>
        <w:rPr>
          <w:ins w:id="142" w:author="Minh Nguyen" w:date="2021-12-17T10:24:00Z"/>
          <w:rFonts w:eastAsia="Arial"/>
          <w:bCs/>
          <w:sz w:val="28"/>
          <w:szCs w:val="28"/>
          <w:lang w:val="pt-BR" w:eastAsia="en-US"/>
          <w:rPrChange w:id="143" w:author="Minh Nguyen" w:date="2021-12-28T08:46:00Z">
            <w:rPr>
              <w:ins w:id="144" w:author="Minh Nguyen" w:date="2021-12-17T10:24:00Z"/>
              <w:sz w:val="28"/>
              <w:szCs w:val="28"/>
              <w:lang w:val="pt-BR"/>
            </w:rPr>
          </w:rPrChange>
        </w:rPr>
        <w:pPrChange w:id="145" w:author="Minh Nguyen" w:date="2021-12-17T10:35:00Z">
          <w:pPr>
            <w:numPr>
              <w:numId w:val="1"/>
            </w:numPr>
            <w:tabs>
              <w:tab w:val="left" w:pos="990"/>
              <w:tab w:val="num" w:pos="1440"/>
            </w:tabs>
            <w:spacing w:before="120" w:after="120" w:line="276" w:lineRule="auto"/>
            <w:ind w:left="1440" w:firstLine="567"/>
            <w:jc w:val="both"/>
          </w:pPr>
        </w:pPrChange>
      </w:pPr>
      <w:r w:rsidRPr="0000034F">
        <w:rPr>
          <w:rFonts w:eastAsia="Arial"/>
          <w:bCs/>
          <w:sz w:val="28"/>
          <w:szCs w:val="28"/>
          <w:lang w:val="pt-BR" w:eastAsia="en-US"/>
        </w:rPr>
        <w:t>Máy trạm</w:t>
      </w:r>
      <w:r w:rsidR="00B31217" w:rsidRPr="0000034F">
        <w:rPr>
          <w:rFonts w:eastAsia="Arial"/>
          <w:bCs/>
          <w:sz w:val="28"/>
          <w:szCs w:val="28"/>
          <w:lang w:val="pt-BR" w:eastAsia="en-US"/>
        </w:rPr>
        <w:t xml:space="preserve"> kết nố</w:t>
      </w:r>
      <w:r w:rsidR="000535AB" w:rsidRPr="0000034F">
        <w:rPr>
          <w:rFonts w:eastAsia="Arial"/>
          <w:bCs/>
          <w:sz w:val="28"/>
          <w:szCs w:val="28"/>
          <w:lang w:val="pt-BR" w:eastAsia="en-US"/>
        </w:rPr>
        <w:t xml:space="preserve">i domain </w:t>
      </w:r>
      <w:del w:id="146" w:author="Minh Nguyen" w:date="2021-12-17T10:19:00Z">
        <w:r w:rsidR="000535AB" w:rsidRPr="0000034F" w:rsidDel="0073580F">
          <w:rPr>
            <w:rFonts w:eastAsia="Arial"/>
            <w:bCs/>
            <w:sz w:val="28"/>
            <w:szCs w:val="28"/>
            <w:lang w:val="pt-BR" w:eastAsia="en-US"/>
          </w:rPr>
          <w:delText>NHNN</w:delText>
        </w:r>
      </w:del>
      <w:ins w:id="147" w:author="Minh Nguyen" w:date="2021-12-17T10:19:00Z">
        <w:r w:rsidR="0073580F">
          <w:rPr>
            <w:rFonts w:eastAsia="Arial"/>
            <w:bCs/>
            <w:sz w:val="28"/>
            <w:szCs w:val="28"/>
            <w:lang w:val="pt-BR" w:eastAsia="en-US"/>
          </w:rPr>
          <w:t>BHXH</w:t>
        </w:r>
      </w:ins>
      <w:r w:rsidR="000535AB" w:rsidRPr="0000034F">
        <w:rPr>
          <w:rFonts w:eastAsia="Arial"/>
          <w:bCs/>
          <w:sz w:val="28"/>
          <w:szCs w:val="28"/>
          <w:lang w:val="pt-BR" w:eastAsia="en-US"/>
        </w:rPr>
        <w:t xml:space="preserve"> l</w:t>
      </w:r>
      <w:r w:rsidR="00D408FC" w:rsidRPr="0000034F">
        <w:rPr>
          <w:sz w:val="28"/>
          <w:szCs w:val="28"/>
          <w:lang w:val="pt-BR"/>
        </w:rPr>
        <w:t xml:space="preserve">à </w:t>
      </w:r>
      <w:r w:rsidRPr="0000034F">
        <w:rPr>
          <w:sz w:val="28"/>
          <w:szCs w:val="28"/>
          <w:lang w:val="pt-BR"/>
        </w:rPr>
        <w:t>máy trạm</w:t>
      </w:r>
      <w:r w:rsidR="00D408FC" w:rsidRPr="0000034F">
        <w:rPr>
          <w:sz w:val="28"/>
          <w:szCs w:val="28"/>
          <w:lang w:val="pt-BR"/>
        </w:rPr>
        <w:t xml:space="preserve"> được thiết lập các thông số để tham gia vào domain </w:t>
      </w:r>
      <w:del w:id="148" w:author="Minh Nguyen" w:date="2021-12-17T10:19:00Z">
        <w:r w:rsidR="00D408FC" w:rsidRPr="0000034F" w:rsidDel="0073580F">
          <w:rPr>
            <w:sz w:val="28"/>
            <w:szCs w:val="28"/>
            <w:lang w:val="pt-BR"/>
          </w:rPr>
          <w:delText>NHNN</w:delText>
        </w:r>
      </w:del>
      <w:ins w:id="149" w:author="Minh Nguyen" w:date="2021-12-17T10:19:00Z">
        <w:r w:rsidR="0073580F">
          <w:rPr>
            <w:sz w:val="28"/>
            <w:szCs w:val="28"/>
            <w:lang w:val="pt-BR"/>
          </w:rPr>
          <w:t>BHXH</w:t>
        </w:r>
      </w:ins>
      <w:r w:rsidR="00D408FC" w:rsidRPr="0000034F">
        <w:rPr>
          <w:sz w:val="28"/>
          <w:szCs w:val="28"/>
          <w:lang w:val="pt-BR"/>
        </w:rPr>
        <w:t>.</w:t>
      </w:r>
    </w:p>
    <w:p w14:paraId="06934CB9" w14:textId="6EB9893C" w:rsidR="00534BA7" w:rsidRPr="0000034F" w:rsidRDefault="00534BA7">
      <w:pPr>
        <w:tabs>
          <w:tab w:val="left" w:pos="990"/>
        </w:tabs>
        <w:spacing w:before="120" w:after="120" w:line="276" w:lineRule="auto"/>
        <w:ind w:left="567"/>
        <w:jc w:val="both"/>
        <w:rPr>
          <w:rFonts w:eastAsia="Arial"/>
          <w:bCs/>
          <w:sz w:val="28"/>
          <w:szCs w:val="28"/>
          <w:lang w:val="pt-BR" w:eastAsia="en-US"/>
        </w:rPr>
        <w:pPrChange w:id="150" w:author="Minh Nguyen" w:date="2021-12-17T10:24:00Z">
          <w:pPr>
            <w:numPr>
              <w:numId w:val="1"/>
            </w:numPr>
            <w:tabs>
              <w:tab w:val="left" w:pos="990"/>
              <w:tab w:val="num" w:pos="1440"/>
            </w:tabs>
            <w:spacing w:before="120" w:after="120" w:line="276" w:lineRule="auto"/>
            <w:ind w:left="1440" w:firstLine="567"/>
            <w:jc w:val="both"/>
          </w:pPr>
        </w:pPrChange>
      </w:pPr>
      <w:ins w:id="151" w:author="Minh Nguyen" w:date="2021-12-17T10:24:00Z">
        <w:r w:rsidRPr="0026000A">
          <w:rPr>
            <w:sz w:val="28"/>
            <w:szCs w:val="28"/>
            <w:highlight w:val="yellow"/>
            <w:rPrChange w:id="152" w:author="Minh Nguyen" w:date="2021-12-17T10:35:00Z">
              <w:rPr>
                <w:sz w:val="28"/>
                <w:szCs w:val="28"/>
              </w:rPr>
            </w:rPrChange>
          </w:rPr>
          <w:t>(Bảo hiểm xã hội Việt Nam sau đây viết tắt là BHXH)</w:t>
        </w:r>
      </w:ins>
    </w:p>
    <w:p w14:paraId="7E67D96A" w14:textId="50F47AEA" w:rsidR="001F64E6" w:rsidRPr="00A73964" w:rsidRDefault="009D3A88" w:rsidP="00AF3201">
      <w:pPr>
        <w:pStyle w:val="Heading2"/>
        <w:spacing w:before="120" w:after="120" w:line="276" w:lineRule="auto"/>
        <w:ind w:firstLine="567"/>
        <w:rPr>
          <w:lang w:val="pt-BR"/>
        </w:rPr>
      </w:pPr>
      <w:r w:rsidRPr="00A73964">
        <w:rPr>
          <w:lang w:val="pt-BR"/>
        </w:rPr>
        <w:t>Điề</w:t>
      </w:r>
      <w:r w:rsidR="00835D8B" w:rsidRPr="00A73964">
        <w:rPr>
          <w:lang w:val="pt-BR"/>
        </w:rPr>
        <w:t>u 3.</w:t>
      </w:r>
      <w:r w:rsidRPr="00A73964">
        <w:rPr>
          <w:lang w:val="pt-BR"/>
        </w:rPr>
        <w:t xml:space="preserve"> </w:t>
      </w:r>
      <w:r w:rsidR="00835D8B" w:rsidRPr="00A73964">
        <w:rPr>
          <w:lang w:val="pt-BR"/>
        </w:rPr>
        <w:t>Nguyên tắc quản lý</w:t>
      </w:r>
      <w:r w:rsidR="001F64E6" w:rsidRPr="00A73964">
        <w:rPr>
          <w:lang w:val="pt-BR"/>
        </w:rPr>
        <w:t>,</w:t>
      </w:r>
      <w:r w:rsidR="00835D8B" w:rsidRPr="00A73964">
        <w:rPr>
          <w:lang w:val="pt-BR"/>
        </w:rPr>
        <w:t xml:space="preserve"> sử dụng</w:t>
      </w:r>
      <w:r w:rsidR="001F64E6" w:rsidRPr="00A73964">
        <w:rPr>
          <w:lang w:val="pt-BR"/>
        </w:rPr>
        <w:t xml:space="preserve"> </w:t>
      </w:r>
      <w:r w:rsidR="00A72E1F">
        <w:rPr>
          <w:lang w:val="pt-BR"/>
        </w:rPr>
        <w:t>tài khoản</w:t>
      </w:r>
      <w:r w:rsidR="001F64E6" w:rsidRPr="00A73964">
        <w:rPr>
          <w:lang w:val="pt-BR"/>
        </w:rPr>
        <w:t xml:space="preserve"> </w:t>
      </w:r>
      <w:del w:id="153" w:author="Minh Nguyen" w:date="2021-12-28T08:49:00Z">
        <w:r w:rsidR="001F64E6" w:rsidRPr="00A73964" w:rsidDel="00AF2E96">
          <w:rPr>
            <w:lang w:val="pt-BR"/>
          </w:rPr>
          <w:delText>định danh</w:delText>
        </w:r>
      </w:del>
      <w:ins w:id="154" w:author="Minh Nguyen" w:date="2021-12-28T08:49:00Z">
        <w:r w:rsidR="00AF2E96">
          <w:rPr>
            <w:lang w:val="pt-BR"/>
          </w:rPr>
          <w:t>máy trạm</w:t>
        </w:r>
      </w:ins>
      <w:r w:rsidR="001F64E6" w:rsidRPr="00A73964">
        <w:rPr>
          <w:lang w:val="pt-BR"/>
        </w:rPr>
        <w:t xml:space="preserve"> và</w:t>
      </w:r>
      <w:r w:rsidR="00835D8B" w:rsidRPr="00A73964">
        <w:rPr>
          <w:lang w:val="pt-BR"/>
        </w:rPr>
        <w:t xml:space="preserve"> </w:t>
      </w:r>
      <w:r w:rsidR="00157642">
        <w:rPr>
          <w:lang w:val="pt-BR"/>
        </w:rPr>
        <w:t>máy trạm</w:t>
      </w:r>
      <w:del w:id="155" w:author="Minh Nguyen" w:date="2021-12-17T10:35:00Z">
        <w:r w:rsidR="00765E54" w:rsidDel="00F75DE8">
          <w:rPr>
            <w:lang w:val="pt-BR"/>
          </w:rPr>
          <w:delText xml:space="preserve"> kết nối mạng nội bộ </w:delText>
        </w:r>
      </w:del>
      <w:del w:id="156" w:author="Minh Nguyen" w:date="2021-12-17T10:19:00Z">
        <w:r w:rsidR="00765E54" w:rsidDel="0073580F">
          <w:rPr>
            <w:lang w:val="pt-BR"/>
          </w:rPr>
          <w:delText>NHNN</w:delText>
        </w:r>
      </w:del>
    </w:p>
    <w:p w14:paraId="411CFFE0" w14:textId="5BF4FF60" w:rsidR="00765E54" w:rsidRDefault="00765E54" w:rsidP="00AF3201">
      <w:pPr>
        <w:pStyle w:val="ListParagraph"/>
        <w:numPr>
          <w:ilvl w:val="0"/>
          <w:numId w:val="44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Mỗi người dùng</w:t>
      </w:r>
      <w:del w:id="157" w:author="Minh Nguyen" w:date="2021-12-28T08:49:00Z">
        <w:r w:rsidDel="00AF2E96">
          <w:rPr>
            <w:sz w:val="28"/>
            <w:szCs w:val="28"/>
            <w:lang w:val="pt-BR"/>
          </w:rPr>
          <w:delText>,</w:delText>
        </w:r>
      </w:del>
      <w:r>
        <w:rPr>
          <w:sz w:val="28"/>
          <w:szCs w:val="28"/>
          <w:lang w:val="pt-BR"/>
        </w:rPr>
        <w:t xml:space="preserve"> </w:t>
      </w:r>
      <w:del w:id="158" w:author="Minh Nguyen" w:date="2021-12-28T08:47:00Z">
        <w:r w:rsidDel="007000FD">
          <w:rPr>
            <w:sz w:val="28"/>
            <w:szCs w:val="28"/>
            <w:lang w:val="pt-BR"/>
          </w:rPr>
          <w:delText xml:space="preserve">tổ chức </w:delText>
        </w:r>
      </w:del>
      <w:r>
        <w:rPr>
          <w:sz w:val="28"/>
          <w:szCs w:val="28"/>
          <w:lang w:val="pt-BR"/>
        </w:rPr>
        <w:t xml:space="preserve">được cấp duy nhất một tài khoản </w:t>
      </w:r>
      <w:del w:id="159" w:author="Minh Nguyen" w:date="2021-12-28T08:47:00Z">
        <w:r w:rsidDel="00124E69">
          <w:rPr>
            <w:sz w:val="28"/>
            <w:szCs w:val="28"/>
            <w:lang w:val="pt-BR"/>
          </w:rPr>
          <w:delText>định danh</w:delText>
        </w:r>
      </w:del>
      <w:ins w:id="160" w:author="Minh Nguyen" w:date="2021-12-28T08:47:00Z">
        <w:r w:rsidR="00124E69">
          <w:rPr>
            <w:sz w:val="28"/>
            <w:szCs w:val="28"/>
            <w:lang w:val="pt-BR"/>
          </w:rPr>
          <w:t>máy trạm</w:t>
        </w:r>
      </w:ins>
      <w:r>
        <w:rPr>
          <w:sz w:val="28"/>
          <w:szCs w:val="28"/>
          <w:lang w:val="pt-BR"/>
        </w:rPr>
        <w:t>.</w:t>
      </w:r>
    </w:p>
    <w:p w14:paraId="692AD7A6" w14:textId="1978E879" w:rsidR="000347D4" w:rsidRPr="000A61ED" w:rsidDel="00024900" w:rsidRDefault="0001733C" w:rsidP="00AF3201">
      <w:pPr>
        <w:pStyle w:val="ListParagraph"/>
        <w:numPr>
          <w:ilvl w:val="0"/>
          <w:numId w:val="44"/>
        </w:numPr>
        <w:spacing w:before="120" w:after="120" w:line="276" w:lineRule="auto"/>
        <w:ind w:left="0" w:firstLine="567"/>
        <w:contextualSpacing w:val="0"/>
        <w:jc w:val="both"/>
        <w:rPr>
          <w:del w:id="161" w:author="Minh Nguyen" w:date="2021-12-28T08:50:00Z"/>
          <w:bCs/>
          <w:strike/>
          <w:sz w:val="28"/>
          <w:szCs w:val="28"/>
          <w:lang w:val="pt-BR"/>
          <w:rPrChange w:id="162" w:author="Minh Nguyen" w:date="2021-12-28T08:47:00Z">
            <w:rPr>
              <w:del w:id="163" w:author="Minh Nguyen" w:date="2021-12-28T08:50:00Z"/>
              <w:bCs/>
              <w:sz w:val="28"/>
              <w:szCs w:val="28"/>
              <w:lang w:val="pt-BR"/>
            </w:rPr>
          </w:rPrChange>
        </w:rPr>
      </w:pPr>
      <w:commentRangeStart w:id="164"/>
      <w:del w:id="165" w:author="Minh Nguyen" w:date="2021-12-28T08:50:00Z">
        <w:r w:rsidRPr="000A61ED" w:rsidDel="00024900">
          <w:rPr>
            <w:bCs/>
            <w:strike/>
            <w:sz w:val="28"/>
            <w:szCs w:val="28"/>
            <w:lang w:val="pt-BR"/>
            <w:rPrChange w:id="166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 xml:space="preserve">Tài khoản định </w:delText>
        </w:r>
        <w:r w:rsidR="00D251E6" w:rsidRPr="000A61ED" w:rsidDel="00024900">
          <w:rPr>
            <w:bCs/>
            <w:strike/>
            <w:sz w:val="28"/>
            <w:szCs w:val="28"/>
            <w:lang w:val="pt-BR"/>
            <w:rPrChange w:id="167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 xml:space="preserve">danh </w:delText>
        </w:r>
        <w:r w:rsidR="00BA7B02" w:rsidRPr="000A61ED" w:rsidDel="00024900">
          <w:rPr>
            <w:bCs/>
            <w:strike/>
            <w:sz w:val="28"/>
            <w:szCs w:val="28"/>
            <w:lang w:val="pt-BR"/>
            <w:rPrChange w:id="168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 xml:space="preserve">tổ chức </w:delText>
        </w:r>
        <w:r w:rsidRPr="000A61ED" w:rsidDel="00024900">
          <w:rPr>
            <w:bCs/>
            <w:strike/>
            <w:sz w:val="28"/>
            <w:szCs w:val="28"/>
            <w:lang w:val="pt-BR"/>
            <w:rPrChange w:id="169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>được</w:delText>
        </w:r>
        <w:r w:rsidR="00C747F3" w:rsidRPr="000A61ED" w:rsidDel="00024900">
          <w:rPr>
            <w:bCs/>
            <w:strike/>
            <w:sz w:val="28"/>
            <w:szCs w:val="28"/>
            <w:lang w:val="pt-BR"/>
            <w:rPrChange w:id="170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 xml:space="preserve"> sử dụng</w:delText>
        </w:r>
        <w:r w:rsidRPr="000A61ED" w:rsidDel="00024900">
          <w:rPr>
            <w:bCs/>
            <w:strike/>
            <w:sz w:val="28"/>
            <w:szCs w:val="28"/>
            <w:lang w:val="pt-BR"/>
            <w:rPrChange w:id="171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 xml:space="preserve"> để</w:delText>
        </w:r>
        <w:r w:rsidR="0070549D" w:rsidRPr="000A61ED" w:rsidDel="00024900">
          <w:rPr>
            <w:bCs/>
            <w:strike/>
            <w:sz w:val="28"/>
            <w:szCs w:val="28"/>
            <w:lang w:val="pt-BR"/>
            <w:rPrChange w:id="172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 xml:space="preserve"> đăng nhập</w:delText>
        </w:r>
        <w:r w:rsidRPr="000A61ED" w:rsidDel="00024900">
          <w:rPr>
            <w:bCs/>
            <w:strike/>
            <w:sz w:val="28"/>
            <w:szCs w:val="28"/>
            <w:lang w:val="pt-BR"/>
            <w:rPrChange w:id="173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 xml:space="preserve"> </w:delText>
        </w:r>
        <w:r w:rsidR="00D251E6" w:rsidRPr="000A61ED" w:rsidDel="00024900">
          <w:rPr>
            <w:bCs/>
            <w:strike/>
            <w:sz w:val="28"/>
            <w:szCs w:val="28"/>
            <w:lang w:val="pt-BR"/>
            <w:rPrChange w:id="174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 xml:space="preserve">hộp </w:delText>
        </w:r>
        <w:r w:rsidRPr="000A61ED" w:rsidDel="00024900">
          <w:rPr>
            <w:bCs/>
            <w:strike/>
            <w:sz w:val="28"/>
            <w:szCs w:val="28"/>
            <w:lang w:val="pt-BR"/>
            <w:rPrChange w:id="175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>thư điện tử</w:delText>
        </w:r>
        <w:r w:rsidR="006C0306" w:rsidRPr="000A61ED" w:rsidDel="00024900">
          <w:rPr>
            <w:bCs/>
            <w:strike/>
            <w:sz w:val="28"/>
            <w:szCs w:val="28"/>
            <w:lang w:val="pt-BR"/>
            <w:rPrChange w:id="176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 xml:space="preserve"> </w:delText>
        </w:r>
      </w:del>
      <w:del w:id="177" w:author="Minh Nguyen" w:date="2021-12-17T10:19:00Z">
        <w:r w:rsidR="006C0306" w:rsidRPr="000A61ED" w:rsidDel="0073580F">
          <w:rPr>
            <w:bCs/>
            <w:strike/>
            <w:sz w:val="28"/>
            <w:szCs w:val="28"/>
            <w:lang w:val="pt-BR"/>
            <w:rPrChange w:id="178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>NHNN</w:delText>
        </w:r>
      </w:del>
      <w:del w:id="179" w:author="Minh Nguyen" w:date="2021-12-28T08:50:00Z">
        <w:r w:rsidR="006C0306" w:rsidRPr="000A61ED" w:rsidDel="00024900">
          <w:rPr>
            <w:bCs/>
            <w:strike/>
            <w:sz w:val="28"/>
            <w:szCs w:val="28"/>
            <w:lang w:val="pt-BR"/>
            <w:rPrChange w:id="180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 xml:space="preserve"> của</w:delText>
        </w:r>
        <w:r w:rsidR="00C747F3" w:rsidRPr="000A61ED" w:rsidDel="00024900">
          <w:rPr>
            <w:bCs/>
            <w:strike/>
            <w:sz w:val="28"/>
            <w:szCs w:val="28"/>
            <w:lang w:val="pt-BR"/>
            <w:rPrChange w:id="181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 xml:space="preserve"> </w:delText>
        </w:r>
        <w:r w:rsidR="00AA6F2B" w:rsidRPr="000A61ED" w:rsidDel="00024900">
          <w:rPr>
            <w:bCs/>
            <w:strike/>
            <w:sz w:val="28"/>
            <w:szCs w:val="28"/>
            <w:lang w:val="pt-BR"/>
            <w:rPrChange w:id="182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>tổ chức</w:delText>
        </w:r>
      </w:del>
      <w:del w:id="183" w:author="Minh Nguyen" w:date="2021-12-17T10:36:00Z">
        <w:r w:rsidRPr="000A61ED" w:rsidDel="0062310C">
          <w:rPr>
            <w:bCs/>
            <w:strike/>
            <w:sz w:val="28"/>
            <w:szCs w:val="28"/>
            <w:lang w:val="pt-BR"/>
            <w:rPrChange w:id="184" w:author="Minh Nguyen" w:date="2021-12-28T08:47:00Z">
              <w:rPr>
                <w:bCs/>
                <w:sz w:val="28"/>
                <w:szCs w:val="28"/>
                <w:lang w:val="pt-BR"/>
              </w:rPr>
            </w:rPrChange>
          </w:rPr>
          <w:delText xml:space="preserve">. </w:delText>
        </w:r>
      </w:del>
      <w:commentRangeEnd w:id="164"/>
      <w:del w:id="185" w:author="Minh Nguyen" w:date="2021-12-28T08:50:00Z">
        <w:r w:rsidR="0042560A" w:rsidRPr="000A61ED" w:rsidDel="00024900">
          <w:rPr>
            <w:rStyle w:val="CommentReference"/>
            <w:strike/>
            <w:rPrChange w:id="186" w:author="Minh Nguyen" w:date="2021-12-28T08:47:00Z">
              <w:rPr>
                <w:rStyle w:val="CommentReference"/>
              </w:rPr>
            </w:rPrChange>
          </w:rPr>
          <w:commentReference w:id="164"/>
        </w:r>
      </w:del>
    </w:p>
    <w:p w14:paraId="5CAC4950" w14:textId="3971FE65" w:rsidR="0070549D" w:rsidRPr="002A6A89" w:rsidRDefault="0001733C" w:rsidP="00AF3201">
      <w:pPr>
        <w:pStyle w:val="ListParagraph"/>
        <w:numPr>
          <w:ilvl w:val="0"/>
          <w:numId w:val="44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 xml:space="preserve">Tài khoản </w:t>
      </w:r>
      <w:del w:id="187" w:author="Minh Nguyen" w:date="2021-12-28T08:48:00Z">
        <w:r w:rsidDel="0082759F">
          <w:rPr>
            <w:bCs/>
            <w:sz w:val="28"/>
            <w:szCs w:val="28"/>
            <w:lang w:val="pt-BR"/>
          </w:rPr>
          <w:delText>định danh người dùng</w:delText>
        </w:r>
      </w:del>
      <w:ins w:id="188" w:author="Minh Nguyen" w:date="2021-12-28T08:48:00Z">
        <w:r w:rsidR="0082759F">
          <w:rPr>
            <w:bCs/>
            <w:sz w:val="28"/>
            <w:szCs w:val="28"/>
            <w:lang w:val="pt-BR"/>
          </w:rPr>
          <w:t>máy trạm</w:t>
        </w:r>
      </w:ins>
      <w:r>
        <w:rPr>
          <w:bCs/>
          <w:sz w:val="28"/>
          <w:szCs w:val="28"/>
          <w:lang w:val="pt-BR"/>
        </w:rPr>
        <w:t xml:space="preserve"> đượ</w:t>
      </w:r>
      <w:r w:rsidR="00C747F3">
        <w:rPr>
          <w:bCs/>
          <w:sz w:val="28"/>
          <w:szCs w:val="28"/>
          <w:lang w:val="pt-BR"/>
        </w:rPr>
        <w:t>c sử dụng</w:t>
      </w:r>
      <w:r>
        <w:rPr>
          <w:bCs/>
          <w:sz w:val="28"/>
          <w:szCs w:val="28"/>
          <w:lang w:val="pt-BR"/>
        </w:rPr>
        <w:t xml:space="preserve"> để đăng nhập</w:t>
      </w:r>
      <w:r w:rsidR="0070549D" w:rsidRPr="001E5502">
        <w:rPr>
          <w:bCs/>
          <w:sz w:val="28"/>
          <w:szCs w:val="28"/>
          <w:lang w:val="pt-BR"/>
        </w:rPr>
        <w:t xml:space="preserve"> </w:t>
      </w:r>
      <w:r w:rsidR="00157642">
        <w:rPr>
          <w:bCs/>
          <w:sz w:val="28"/>
          <w:szCs w:val="28"/>
          <w:lang w:val="pt-BR"/>
        </w:rPr>
        <w:t>máy trạm</w:t>
      </w:r>
      <w:r w:rsidR="0070549D" w:rsidRPr="001E5502">
        <w:rPr>
          <w:bCs/>
          <w:sz w:val="28"/>
          <w:szCs w:val="28"/>
          <w:lang w:val="pt-BR"/>
        </w:rPr>
        <w:t xml:space="preserve"> kết nối domain </w:t>
      </w:r>
      <w:del w:id="189" w:author="Minh Nguyen" w:date="2021-12-17T10:19:00Z">
        <w:r w:rsidR="0070549D" w:rsidRPr="001E5502" w:rsidDel="0073580F">
          <w:rPr>
            <w:bCs/>
            <w:sz w:val="28"/>
            <w:szCs w:val="28"/>
            <w:lang w:val="pt-BR"/>
          </w:rPr>
          <w:delText>NHNN</w:delText>
        </w:r>
      </w:del>
      <w:ins w:id="190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del w:id="191" w:author="Minh Nguyen" w:date="2021-12-28T08:50:00Z">
        <w:r w:rsidR="0070549D" w:rsidRPr="001E5502" w:rsidDel="00151CEE">
          <w:rPr>
            <w:bCs/>
            <w:sz w:val="28"/>
            <w:szCs w:val="28"/>
            <w:lang w:val="pt-BR"/>
          </w:rPr>
          <w:delText>,</w:delText>
        </w:r>
        <w:r w:rsidR="00C747F3" w:rsidDel="00151CEE">
          <w:rPr>
            <w:bCs/>
            <w:sz w:val="28"/>
            <w:szCs w:val="28"/>
            <w:lang w:val="pt-BR"/>
          </w:rPr>
          <w:delText xml:space="preserve"> </w:delText>
        </w:r>
        <w:r w:rsidR="00C747F3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192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>đăng nhập</w:delText>
        </w:r>
        <w:r w:rsidR="0070549D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193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 xml:space="preserve"> </w:delText>
        </w:r>
        <w:r w:rsidR="00C747F3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194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>hộp</w:delText>
        </w:r>
        <w:r w:rsidR="0070549D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195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 xml:space="preserve"> thư điện tử</w:delText>
        </w:r>
        <w:r w:rsidR="006C0306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196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 xml:space="preserve"> </w:delText>
        </w:r>
      </w:del>
      <w:del w:id="197" w:author="Minh Nguyen" w:date="2021-12-17T10:19:00Z">
        <w:r w:rsidR="006C0306" w:rsidRPr="00AE5941" w:rsidDel="0073580F">
          <w:rPr>
            <w:bCs/>
            <w:strike/>
            <w:sz w:val="28"/>
            <w:szCs w:val="28"/>
            <w:highlight w:val="yellow"/>
            <w:lang w:val="pt-BR"/>
            <w:rPrChange w:id="198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>NHNN</w:delText>
        </w:r>
      </w:del>
      <w:del w:id="199" w:author="Minh Nguyen" w:date="2021-12-28T08:50:00Z">
        <w:r w:rsidR="006C0306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200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 xml:space="preserve"> của</w:delText>
        </w:r>
        <w:r w:rsidR="0070549D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201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 xml:space="preserve"> </w:delText>
        </w:r>
        <w:r w:rsidR="00C747F3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202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>người dùng</w:delText>
        </w:r>
      </w:del>
      <w:r w:rsidR="00D16590">
        <w:rPr>
          <w:bCs/>
          <w:sz w:val="28"/>
          <w:szCs w:val="28"/>
          <w:lang w:val="pt-BR"/>
        </w:rPr>
        <w:t xml:space="preserve">, </w:t>
      </w:r>
      <w:r w:rsidR="00C747F3">
        <w:rPr>
          <w:bCs/>
          <w:sz w:val="28"/>
          <w:szCs w:val="28"/>
          <w:lang w:val="pt-BR"/>
        </w:rPr>
        <w:t>kết nối</w:t>
      </w:r>
      <w:r w:rsidR="004924E0">
        <w:rPr>
          <w:bCs/>
          <w:sz w:val="28"/>
          <w:szCs w:val="28"/>
          <w:lang w:val="pt-BR"/>
        </w:rPr>
        <w:t xml:space="preserve"> </w:t>
      </w:r>
      <w:r w:rsidR="00D16590">
        <w:rPr>
          <w:bCs/>
          <w:sz w:val="28"/>
          <w:szCs w:val="28"/>
          <w:lang w:val="pt-BR"/>
        </w:rPr>
        <w:t>Internet</w:t>
      </w:r>
      <w:r w:rsidR="0070549D" w:rsidRPr="001E5502">
        <w:rPr>
          <w:bCs/>
          <w:sz w:val="28"/>
          <w:szCs w:val="28"/>
          <w:lang w:val="pt-BR"/>
        </w:rPr>
        <w:t xml:space="preserve"> </w:t>
      </w:r>
      <w:r w:rsidR="004924E0">
        <w:rPr>
          <w:bCs/>
          <w:sz w:val="28"/>
          <w:szCs w:val="28"/>
          <w:lang w:val="pt-BR"/>
        </w:rPr>
        <w:t>tập</w:t>
      </w:r>
      <w:ins w:id="203" w:author="Minh Nguyen" w:date="2021-12-17T10:39:00Z">
        <w:r w:rsidR="00734220">
          <w:rPr>
            <w:bCs/>
            <w:sz w:val="28"/>
            <w:szCs w:val="28"/>
            <w:lang w:val="pt-BR"/>
          </w:rPr>
          <w:t xml:space="preserve"> </w:t>
        </w:r>
      </w:ins>
      <w:del w:id="204" w:author="Minh Nguyen" w:date="2021-12-28T08:50:00Z">
        <w:r w:rsidR="004924E0" w:rsidDel="00151CEE">
          <w:rPr>
            <w:bCs/>
            <w:sz w:val="28"/>
            <w:szCs w:val="28"/>
            <w:lang w:val="pt-BR"/>
          </w:rPr>
          <w:delText xml:space="preserve"> </w:delText>
        </w:r>
      </w:del>
      <w:del w:id="205" w:author="Minh Nguyen" w:date="2021-12-17T10:39:00Z">
        <w:r w:rsidR="004924E0" w:rsidRPr="00AE5941" w:rsidDel="00734220">
          <w:rPr>
            <w:bCs/>
            <w:strike/>
            <w:sz w:val="28"/>
            <w:szCs w:val="28"/>
            <w:highlight w:val="yellow"/>
            <w:lang w:val="pt-BR"/>
            <w:rPrChange w:id="206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>trung</w:delText>
        </w:r>
      </w:del>
      <w:del w:id="207" w:author="Minh Nguyen" w:date="2021-12-28T08:50:00Z">
        <w:r w:rsidR="004924E0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208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 xml:space="preserve"> </w:delText>
        </w:r>
        <w:r w:rsidR="0070549D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209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 xml:space="preserve">và </w:delText>
        </w:r>
        <w:r w:rsidR="00C747F3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210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 xml:space="preserve">đăng nhập </w:delText>
        </w:r>
        <w:r w:rsidR="0070549D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211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 xml:space="preserve">các hệ thống </w:delText>
        </w:r>
        <w:r w:rsidR="000133ED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212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 xml:space="preserve">phần mềm </w:delText>
        </w:r>
        <w:r w:rsidR="0070549D" w:rsidRPr="00AE5941" w:rsidDel="00151CEE">
          <w:rPr>
            <w:bCs/>
            <w:strike/>
            <w:sz w:val="28"/>
            <w:szCs w:val="28"/>
            <w:highlight w:val="yellow"/>
            <w:lang w:val="pt-BR"/>
            <w:rPrChange w:id="213" w:author="Minh Nguyen" w:date="2021-12-17T10:39:00Z">
              <w:rPr>
                <w:bCs/>
                <w:sz w:val="28"/>
                <w:szCs w:val="28"/>
                <w:lang w:val="pt-BR"/>
              </w:rPr>
            </w:rPrChange>
          </w:rPr>
          <w:delText>nghiệp vụ tập trung khác</w:delText>
        </w:r>
        <w:r w:rsidR="0070549D" w:rsidRPr="001E5502" w:rsidDel="00151CEE">
          <w:rPr>
            <w:bCs/>
            <w:sz w:val="28"/>
            <w:szCs w:val="28"/>
            <w:lang w:val="pt-BR"/>
          </w:rPr>
          <w:delText xml:space="preserve"> </w:delText>
        </w:r>
      </w:del>
      <w:r w:rsidR="0070549D" w:rsidRPr="001E5502">
        <w:rPr>
          <w:bCs/>
          <w:sz w:val="28"/>
          <w:szCs w:val="28"/>
          <w:lang w:val="pt-BR"/>
        </w:rPr>
        <w:t xml:space="preserve">của </w:t>
      </w:r>
      <w:del w:id="214" w:author="Minh Nguyen" w:date="2021-12-17T10:19:00Z">
        <w:r w:rsidR="0070549D" w:rsidRPr="001E5502" w:rsidDel="0073580F">
          <w:rPr>
            <w:bCs/>
            <w:sz w:val="28"/>
            <w:szCs w:val="28"/>
            <w:lang w:val="pt-BR"/>
          </w:rPr>
          <w:delText>NHNN</w:delText>
        </w:r>
      </w:del>
      <w:ins w:id="215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D22CD9">
        <w:rPr>
          <w:bCs/>
          <w:sz w:val="28"/>
          <w:szCs w:val="28"/>
          <w:lang w:val="pt-BR"/>
        </w:rPr>
        <w:t>.</w:t>
      </w:r>
      <w:r w:rsidR="0070549D" w:rsidRPr="001E5502">
        <w:rPr>
          <w:bCs/>
          <w:sz w:val="28"/>
          <w:szCs w:val="28"/>
          <w:lang w:val="pt-BR"/>
        </w:rPr>
        <w:t xml:space="preserve"> </w:t>
      </w:r>
    </w:p>
    <w:p w14:paraId="75EC7DCF" w14:textId="0B80E832" w:rsidR="009B3C50" w:rsidRPr="00281DDC" w:rsidRDefault="000347D4" w:rsidP="00AF3201">
      <w:pPr>
        <w:pStyle w:val="ListParagraph"/>
        <w:numPr>
          <w:ilvl w:val="0"/>
          <w:numId w:val="44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 w:rsidRPr="002A6A89">
        <w:rPr>
          <w:bCs/>
          <w:sz w:val="28"/>
          <w:szCs w:val="28"/>
          <w:lang w:val="pt-BR"/>
        </w:rPr>
        <w:t>T</w:t>
      </w:r>
      <w:r w:rsidR="009B3C50" w:rsidRPr="002A6A89">
        <w:rPr>
          <w:bCs/>
          <w:sz w:val="28"/>
          <w:szCs w:val="28"/>
          <w:lang w:val="pt-BR"/>
        </w:rPr>
        <w:t>ài khoản định danh được thiết lậ</w:t>
      </w:r>
      <w:r w:rsidR="009B3C50" w:rsidRPr="00E619DF">
        <w:rPr>
          <w:bCs/>
          <w:sz w:val="28"/>
          <w:szCs w:val="28"/>
          <w:lang w:val="pt-BR"/>
        </w:rPr>
        <w:t>p các quyền, chính sách</w:t>
      </w:r>
      <w:r w:rsidR="00E8156D">
        <w:rPr>
          <w:bCs/>
          <w:sz w:val="28"/>
          <w:szCs w:val="28"/>
          <w:lang w:val="pt-BR"/>
        </w:rPr>
        <w:t xml:space="preserve"> quản lý</w:t>
      </w:r>
      <w:r w:rsidR="009B3C50" w:rsidRPr="00E619DF">
        <w:rPr>
          <w:bCs/>
          <w:sz w:val="28"/>
          <w:szCs w:val="28"/>
          <w:lang w:val="pt-BR"/>
        </w:rPr>
        <w:t xml:space="preserve"> thống nhất cho từng</w:t>
      </w:r>
      <w:r w:rsidR="00C747F3">
        <w:rPr>
          <w:bCs/>
          <w:sz w:val="28"/>
          <w:szCs w:val="28"/>
          <w:lang w:val="pt-BR"/>
        </w:rPr>
        <w:t xml:space="preserve"> người dùng, nhóm người</w:t>
      </w:r>
      <w:r>
        <w:rPr>
          <w:bCs/>
          <w:sz w:val="28"/>
          <w:szCs w:val="28"/>
          <w:lang w:val="pt-BR"/>
        </w:rPr>
        <w:t xml:space="preserve"> </w:t>
      </w:r>
      <w:r w:rsidR="00C747F3">
        <w:rPr>
          <w:bCs/>
          <w:sz w:val="28"/>
          <w:szCs w:val="28"/>
          <w:lang w:val="pt-BR"/>
        </w:rPr>
        <w:t>dùng</w:t>
      </w:r>
      <w:r w:rsidR="00D16590" w:rsidRPr="00281DDC">
        <w:rPr>
          <w:bCs/>
          <w:sz w:val="28"/>
          <w:szCs w:val="28"/>
          <w:lang w:val="pt-BR"/>
        </w:rPr>
        <w:t>.</w:t>
      </w:r>
    </w:p>
    <w:p w14:paraId="6741C43A" w14:textId="169ABF07" w:rsidR="00BE7B81" w:rsidRPr="00905A89" w:rsidRDefault="006F07D1" w:rsidP="00AF3201">
      <w:pPr>
        <w:pStyle w:val="ListParagraph"/>
        <w:numPr>
          <w:ilvl w:val="0"/>
          <w:numId w:val="44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M</w:t>
      </w:r>
      <w:r w:rsidR="00157642" w:rsidRPr="002A6A89">
        <w:rPr>
          <w:bCs/>
          <w:sz w:val="28"/>
          <w:szCs w:val="28"/>
          <w:lang w:val="pt-BR"/>
        </w:rPr>
        <w:t>áy trạm</w:t>
      </w:r>
      <w:r w:rsidR="00BE7B81" w:rsidRPr="000347D4">
        <w:rPr>
          <w:bCs/>
          <w:sz w:val="28"/>
          <w:szCs w:val="28"/>
          <w:lang w:val="pt-BR"/>
        </w:rPr>
        <w:t xml:space="preserve"> </w:t>
      </w:r>
      <w:r w:rsidR="00A824A4">
        <w:rPr>
          <w:bCs/>
          <w:sz w:val="28"/>
          <w:szCs w:val="28"/>
          <w:lang w:val="pt-BR"/>
        </w:rPr>
        <w:t xml:space="preserve">kết </w:t>
      </w:r>
      <w:r w:rsidR="00BE7B81" w:rsidRPr="000347D4">
        <w:rPr>
          <w:bCs/>
          <w:sz w:val="28"/>
          <w:szCs w:val="28"/>
          <w:lang w:val="pt-BR"/>
        </w:rPr>
        <w:t>nối mạ</w:t>
      </w:r>
      <w:r>
        <w:rPr>
          <w:bCs/>
          <w:sz w:val="28"/>
          <w:szCs w:val="28"/>
          <w:lang w:val="pt-BR"/>
        </w:rPr>
        <w:t>ng</w:t>
      </w:r>
      <w:r w:rsidR="00A824A4">
        <w:rPr>
          <w:bCs/>
          <w:sz w:val="28"/>
          <w:szCs w:val="28"/>
          <w:lang w:val="pt-BR"/>
        </w:rPr>
        <w:t xml:space="preserve"> nội bộ </w:t>
      </w:r>
      <w:del w:id="216" w:author="Minh Nguyen" w:date="2021-12-17T10:19:00Z">
        <w:r w:rsidR="00A824A4" w:rsidDel="0073580F">
          <w:rPr>
            <w:bCs/>
            <w:sz w:val="28"/>
            <w:szCs w:val="28"/>
            <w:lang w:val="pt-BR"/>
          </w:rPr>
          <w:delText>NHNN</w:delText>
        </w:r>
      </w:del>
      <w:ins w:id="217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BE7B81" w:rsidRPr="000347D4">
        <w:rPr>
          <w:bCs/>
          <w:sz w:val="28"/>
          <w:szCs w:val="28"/>
          <w:lang w:val="pt-BR"/>
        </w:rPr>
        <w:t xml:space="preserve"> phả</w:t>
      </w:r>
      <w:r w:rsidR="00A824A4">
        <w:rPr>
          <w:bCs/>
          <w:sz w:val="28"/>
          <w:szCs w:val="28"/>
          <w:lang w:val="pt-BR"/>
        </w:rPr>
        <w:t>i tham gia</w:t>
      </w:r>
      <w:r w:rsidR="00C747F3">
        <w:rPr>
          <w:bCs/>
          <w:sz w:val="28"/>
          <w:szCs w:val="28"/>
          <w:lang w:val="pt-BR"/>
        </w:rPr>
        <w:t xml:space="preserve"> domain </w:t>
      </w:r>
      <w:del w:id="218" w:author="Minh Nguyen" w:date="2021-12-17T10:19:00Z">
        <w:r w:rsidR="00C747F3" w:rsidDel="0073580F">
          <w:rPr>
            <w:bCs/>
            <w:sz w:val="28"/>
            <w:szCs w:val="28"/>
            <w:lang w:val="pt-BR"/>
          </w:rPr>
          <w:delText>NHNN</w:delText>
        </w:r>
      </w:del>
      <w:ins w:id="219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C747F3">
        <w:rPr>
          <w:bCs/>
          <w:sz w:val="28"/>
          <w:szCs w:val="28"/>
          <w:lang w:val="pt-BR"/>
        </w:rPr>
        <w:t xml:space="preserve"> và</w:t>
      </w:r>
      <w:r w:rsidR="00BE7B81" w:rsidRPr="000347D4">
        <w:rPr>
          <w:bCs/>
          <w:sz w:val="28"/>
          <w:szCs w:val="28"/>
          <w:lang w:val="pt-BR"/>
        </w:rPr>
        <w:t xml:space="preserve"> tuân thủ các chính sách bảo mậ</w:t>
      </w:r>
      <w:r w:rsidR="00C747F3">
        <w:rPr>
          <w:bCs/>
          <w:sz w:val="28"/>
          <w:szCs w:val="28"/>
          <w:lang w:val="pt-BR"/>
        </w:rPr>
        <w:t>t, an toàn thông tin</w:t>
      </w:r>
      <w:r w:rsidR="00E8156D">
        <w:rPr>
          <w:bCs/>
          <w:sz w:val="28"/>
          <w:szCs w:val="28"/>
          <w:lang w:val="pt-BR"/>
        </w:rPr>
        <w:t xml:space="preserve"> </w:t>
      </w:r>
      <w:r w:rsidR="002F4185">
        <w:rPr>
          <w:bCs/>
          <w:sz w:val="28"/>
          <w:szCs w:val="28"/>
          <w:lang w:val="pt-BR"/>
        </w:rPr>
        <w:t>được q</w:t>
      </w:r>
      <w:bookmarkStart w:id="220" w:name="_GoBack"/>
      <w:bookmarkEnd w:id="220"/>
      <w:r w:rsidR="002F4185">
        <w:rPr>
          <w:bCs/>
          <w:sz w:val="28"/>
          <w:szCs w:val="28"/>
          <w:lang w:val="pt-BR"/>
        </w:rPr>
        <w:t>uy định tại Quy chế này</w:t>
      </w:r>
      <w:r w:rsidR="00A824A4">
        <w:rPr>
          <w:bCs/>
          <w:sz w:val="28"/>
          <w:szCs w:val="28"/>
          <w:lang w:val="pt-BR"/>
        </w:rPr>
        <w:t>.</w:t>
      </w:r>
    </w:p>
    <w:p w14:paraId="7BE6F762" w14:textId="53A1EE5E" w:rsidR="00BE7B81" w:rsidRPr="00905A89" w:rsidRDefault="00BE7B81" w:rsidP="00AF3201">
      <w:pPr>
        <w:pStyle w:val="Heading2"/>
        <w:tabs>
          <w:tab w:val="left" w:pos="630"/>
        </w:tabs>
        <w:spacing w:before="120" w:after="120" w:line="276" w:lineRule="auto"/>
        <w:ind w:firstLine="567"/>
        <w:rPr>
          <w:lang w:val="pt-BR"/>
        </w:rPr>
      </w:pPr>
      <w:r w:rsidRPr="00905A89">
        <w:t>Điều 4</w:t>
      </w:r>
      <w:r w:rsidR="004D3BCC">
        <w:t>.</w:t>
      </w:r>
      <w:r w:rsidRPr="00905A89">
        <w:t xml:space="preserve"> Phân loại </w:t>
      </w:r>
      <w:r w:rsidR="00157642">
        <w:t>máy trạm</w:t>
      </w:r>
      <w:r w:rsidRPr="00905A89" w:rsidDel="001B6A63">
        <w:rPr>
          <w:lang w:val="pt-BR"/>
        </w:rPr>
        <w:t xml:space="preserve"> </w:t>
      </w:r>
    </w:p>
    <w:p w14:paraId="2496E1CA" w14:textId="7C48435E" w:rsidR="00BE7B81" w:rsidRPr="00771AAE" w:rsidRDefault="00157642" w:rsidP="00AF3201">
      <w:pPr>
        <w:pStyle w:val="ListParagraph"/>
        <w:numPr>
          <w:ilvl w:val="0"/>
          <w:numId w:val="4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Máy trạm</w:t>
      </w:r>
      <w:r w:rsidR="00D1000D">
        <w:rPr>
          <w:bCs/>
          <w:sz w:val="28"/>
          <w:szCs w:val="28"/>
          <w:lang w:val="pt-BR"/>
        </w:rPr>
        <w:t xml:space="preserve"> người dùng</w:t>
      </w:r>
      <w:r w:rsidR="00765E54">
        <w:rPr>
          <w:bCs/>
          <w:sz w:val="28"/>
          <w:szCs w:val="28"/>
          <w:lang w:val="pt-BR"/>
        </w:rPr>
        <w:t xml:space="preserve"> </w:t>
      </w:r>
      <w:r w:rsidR="00BE7B81">
        <w:rPr>
          <w:bCs/>
          <w:sz w:val="28"/>
          <w:szCs w:val="28"/>
          <w:lang w:val="pt-BR"/>
        </w:rPr>
        <w:t>kết nối</w:t>
      </w:r>
      <w:r w:rsidR="00D1000D">
        <w:rPr>
          <w:bCs/>
          <w:sz w:val="28"/>
          <w:szCs w:val="28"/>
          <w:lang w:val="pt-BR"/>
        </w:rPr>
        <w:t xml:space="preserve"> domain</w:t>
      </w:r>
      <w:r w:rsidR="00BE7B81">
        <w:rPr>
          <w:bCs/>
          <w:sz w:val="28"/>
          <w:szCs w:val="28"/>
          <w:lang w:val="pt-BR"/>
        </w:rPr>
        <w:t xml:space="preserve"> </w:t>
      </w:r>
      <w:del w:id="221" w:author="Minh Nguyen" w:date="2021-12-17T10:19:00Z">
        <w:r w:rsidR="00BE7B81" w:rsidDel="0073580F">
          <w:rPr>
            <w:bCs/>
            <w:sz w:val="28"/>
            <w:szCs w:val="28"/>
            <w:lang w:val="pt-BR"/>
          </w:rPr>
          <w:delText>NHNN</w:delText>
        </w:r>
      </w:del>
      <w:ins w:id="222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BE7B81">
        <w:rPr>
          <w:bCs/>
          <w:sz w:val="28"/>
          <w:szCs w:val="28"/>
          <w:lang w:val="pt-BR"/>
        </w:rPr>
        <w:t xml:space="preserve"> </w:t>
      </w:r>
      <w:r w:rsidR="00BE7B81" w:rsidRPr="00771AAE">
        <w:rPr>
          <w:bCs/>
          <w:sz w:val="28"/>
          <w:szCs w:val="28"/>
          <w:lang w:val="pt-BR"/>
        </w:rPr>
        <w:t>phục vụ</w:t>
      </w:r>
      <w:r w:rsidR="00D1000D">
        <w:rPr>
          <w:bCs/>
          <w:sz w:val="28"/>
          <w:szCs w:val="28"/>
          <w:lang w:val="pt-BR"/>
        </w:rPr>
        <w:t xml:space="preserve"> các</w:t>
      </w:r>
      <w:r w:rsidR="00BE7B81" w:rsidRPr="00771AAE">
        <w:rPr>
          <w:bCs/>
          <w:sz w:val="28"/>
          <w:szCs w:val="28"/>
          <w:lang w:val="pt-BR"/>
        </w:rPr>
        <w:t xml:space="preserve"> </w:t>
      </w:r>
      <w:r w:rsidR="00D1000D">
        <w:rPr>
          <w:bCs/>
          <w:sz w:val="28"/>
          <w:szCs w:val="28"/>
          <w:lang w:val="pt-BR"/>
        </w:rPr>
        <w:t xml:space="preserve">hoạt động, </w:t>
      </w:r>
      <w:r w:rsidR="00BE7B81" w:rsidRPr="00771AAE">
        <w:rPr>
          <w:bCs/>
          <w:sz w:val="28"/>
          <w:szCs w:val="28"/>
          <w:lang w:val="pt-BR"/>
        </w:rPr>
        <w:t xml:space="preserve">nghiệp vụ của </w:t>
      </w:r>
      <w:del w:id="223" w:author="Minh Nguyen" w:date="2021-12-17T10:19:00Z">
        <w:r w:rsidR="00BE7B81" w:rsidRPr="00771AAE" w:rsidDel="0073580F">
          <w:rPr>
            <w:bCs/>
            <w:sz w:val="28"/>
            <w:szCs w:val="28"/>
            <w:lang w:val="pt-BR"/>
          </w:rPr>
          <w:delText>NHNN</w:delText>
        </w:r>
      </w:del>
      <w:ins w:id="224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BE7B81" w:rsidRPr="00771AAE">
        <w:rPr>
          <w:bCs/>
          <w:sz w:val="28"/>
          <w:szCs w:val="28"/>
          <w:lang w:val="pt-BR"/>
        </w:rPr>
        <w:t>.</w:t>
      </w:r>
    </w:p>
    <w:p w14:paraId="4B60D926" w14:textId="2BC87497" w:rsidR="00BE7B81" w:rsidRDefault="00157642" w:rsidP="00AF3201">
      <w:pPr>
        <w:pStyle w:val="ListParagraph"/>
        <w:numPr>
          <w:ilvl w:val="0"/>
          <w:numId w:val="4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Máy trạm</w:t>
      </w:r>
      <w:r w:rsidR="00BE7B81" w:rsidRPr="00771AAE">
        <w:rPr>
          <w:bCs/>
          <w:sz w:val="28"/>
          <w:szCs w:val="28"/>
          <w:lang w:val="pt-BR"/>
        </w:rPr>
        <w:t xml:space="preserve"> </w:t>
      </w:r>
      <w:r w:rsidR="00BE7B81" w:rsidRPr="00FD4327">
        <w:rPr>
          <w:bCs/>
          <w:strike/>
          <w:sz w:val="28"/>
          <w:szCs w:val="28"/>
          <w:highlight w:val="yellow"/>
          <w:lang w:val="pt-BR"/>
          <w:rPrChange w:id="225" w:author="Minh Nguyen" w:date="2021-12-17T10:50:00Z">
            <w:rPr>
              <w:bCs/>
              <w:sz w:val="28"/>
              <w:szCs w:val="28"/>
              <w:lang w:val="pt-BR"/>
            </w:rPr>
          </w:rPrChange>
        </w:rPr>
        <w:t>quản trị</w:t>
      </w:r>
      <w:r w:rsidR="00765E54">
        <w:rPr>
          <w:bCs/>
          <w:sz w:val="28"/>
          <w:szCs w:val="28"/>
          <w:lang w:val="pt-BR"/>
        </w:rPr>
        <w:t xml:space="preserve"> </w:t>
      </w:r>
      <w:ins w:id="226" w:author="Minh Nguyen" w:date="2021-12-17T10:49:00Z">
        <w:r w:rsidR="0051535D">
          <w:rPr>
            <w:bCs/>
            <w:sz w:val="28"/>
            <w:szCs w:val="28"/>
            <w:lang w:val="pt-BR"/>
          </w:rPr>
          <w:t xml:space="preserve">dùng chung </w:t>
        </w:r>
      </w:ins>
      <w:r w:rsidR="00D1000D">
        <w:rPr>
          <w:bCs/>
          <w:sz w:val="28"/>
          <w:szCs w:val="28"/>
          <w:lang w:val="pt-BR"/>
        </w:rPr>
        <w:t xml:space="preserve">kết nối domain </w:t>
      </w:r>
      <w:del w:id="227" w:author="Minh Nguyen" w:date="2021-12-17T10:19:00Z">
        <w:r w:rsidR="00D1000D" w:rsidDel="0073580F">
          <w:rPr>
            <w:bCs/>
            <w:sz w:val="28"/>
            <w:szCs w:val="28"/>
            <w:lang w:val="pt-BR"/>
          </w:rPr>
          <w:delText>NHNN</w:delText>
        </w:r>
      </w:del>
      <w:ins w:id="228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BE7B81" w:rsidRPr="00771AAE">
        <w:rPr>
          <w:bCs/>
          <w:sz w:val="28"/>
          <w:szCs w:val="28"/>
          <w:lang w:val="pt-BR"/>
        </w:rPr>
        <w:t xml:space="preserve"> phục vụ</w:t>
      </w:r>
      <w:ins w:id="229" w:author="Minh Nguyen" w:date="2021-12-17T10:49:00Z">
        <w:r w:rsidR="0051535D">
          <w:rPr>
            <w:bCs/>
            <w:sz w:val="28"/>
            <w:szCs w:val="28"/>
            <w:lang w:val="pt-BR"/>
          </w:rPr>
          <w:t xml:space="preserve"> các hoạt động chung của đơn vị</w:t>
        </w:r>
      </w:ins>
      <w:del w:id="230" w:author="Minh Nguyen" w:date="2021-12-17T10:49:00Z">
        <w:r w:rsidR="00BE7B81" w:rsidRPr="00771AAE" w:rsidDel="0051535D">
          <w:rPr>
            <w:bCs/>
            <w:sz w:val="28"/>
            <w:szCs w:val="28"/>
            <w:lang w:val="pt-BR"/>
          </w:rPr>
          <w:delText xml:space="preserve"> </w:delText>
        </w:r>
        <w:r w:rsidR="00D1000D" w:rsidDel="0051535D">
          <w:rPr>
            <w:bCs/>
            <w:sz w:val="28"/>
            <w:szCs w:val="28"/>
            <w:lang w:val="pt-BR"/>
          </w:rPr>
          <w:delText xml:space="preserve">công tác </w:delText>
        </w:r>
        <w:r w:rsidR="00BE7B81" w:rsidRPr="00771AAE" w:rsidDel="0051535D">
          <w:rPr>
            <w:bCs/>
            <w:sz w:val="28"/>
            <w:szCs w:val="28"/>
            <w:lang w:val="pt-BR"/>
          </w:rPr>
          <w:delText xml:space="preserve">quản trị các hệ thống công nghệ thông tin tại </w:delText>
        </w:r>
      </w:del>
      <w:del w:id="231" w:author="Minh Nguyen" w:date="2021-12-17T10:19:00Z">
        <w:r w:rsidR="00BE7B81" w:rsidRPr="00771AAE" w:rsidDel="0073580F">
          <w:rPr>
            <w:bCs/>
            <w:sz w:val="28"/>
            <w:szCs w:val="28"/>
            <w:lang w:val="pt-BR"/>
          </w:rPr>
          <w:delText>NH</w:delText>
        </w:r>
        <w:r w:rsidR="000C4FA6" w:rsidDel="0073580F">
          <w:rPr>
            <w:bCs/>
            <w:sz w:val="28"/>
            <w:szCs w:val="28"/>
            <w:lang w:val="pt-BR"/>
          </w:rPr>
          <w:delText>NN</w:delText>
        </w:r>
      </w:del>
      <w:r w:rsidR="00BE7B81" w:rsidRPr="00771AAE">
        <w:rPr>
          <w:bCs/>
          <w:sz w:val="28"/>
          <w:szCs w:val="28"/>
          <w:lang w:val="pt-BR"/>
        </w:rPr>
        <w:t xml:space="preserve">. </w:t>
      </w:r>
    </w:p>
    <w:p w14:paraId="5D776DAE" w14:textId="0BC85BC3" w:rsidR="00BE7B81" w:rsidRDefault="00157642" w:rsidP="00AF3201">
      <w:pPr>
        <w:pStyle w:val="ListParagraph"/>
        <w:numPr>
          <w:ilvl w:val="0"/>
          <w:numId w:val="4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Máy trạm</w:t>
      </w:r>
      <w:r w:rsidR="00BE7B81">
        <w:rPr>
          <w:bCs/>
          <w:sz w:val="28"/>
          <w:szCs w:val="28"/>
          <w:lang w:val="pt-BR"/>
        </w:rPr>
        <w:t xml:space="preserve"> </w:t>
      </w:r>
      <w:r w:rsidR="00F6511A">
        <w:rPr>
          <w:bCs/>
          <w:sz w:val="28"/>
          <w:szCs w:val="28"/>
          <w:lang w:val="pt-BR"/>
        </w:rPr>
        <w:t>khác</w:t>
      </w:r>
      <w:r w:rsidR="00765E54">
        <w:rPr>
          <w:bCs/>
          <w:sz w:val="28"/>
          <w:szCs w:val="28"/>
          <w:lang w:val="pt-BR"/>
        </w:rPr>
        <w:t xml:space="preserve"> </w:t>
      </w:r>
      <w:r w:rsidR="00BE7B81">
        <w:rPr>
          <w:bCs/>
          <w:sz w:val="28"/>
          <w:szCs w:val="28"/>
          <w:lang w:val="pt-BR"/>
        </w:rPr>
        <w:t>không kết nối</w:t>
      </w:r>
      <w:r w:rsidR="00F6511A">
        <w:rPr>
          <w:bCs/>
          <w:sz w:val="28"/>
          <w:szCs w:val="28"/>
          <w:lang w:val="pt-BR"/>
        </w:rPr>
        <w:t xml:space="preserve"> domain</w:t>
      </w:r>
      <w:r w:rsidR="00BE7B81">
        <w:rPr>
          <w:bCs/>
          <w:sz w:val="28"/>
          <w:szCs w:val="28"/>
          <w:lang w:val="pt-BR"/>
        </w:rPr>
        <w:t xml:space="preserve"> </w:t>
      </w:r>
      <w:del w:id="232" w:author="Minh Nguyen" w:date="2021-12-17T10:19:00Z">
        <w:r w:rsidR="00BE7B81" w:rsidDel="0073580F">
          <w:rPr>
            <w:bCs/>
            <w:sz w:val="28"/>
            <w:szCs w:val="28"/>
            <w:lang w:val="pt-BR"/>
          </w:rPr>
          <w:delText>NHNN</w:delText>
        </w:r>
      </w:del>
      <w:ins w:id="233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F6511A">
        <w:rPr>
          <w:bCs/>
          <w:sz w:val="28"/>
          <w:szCs w:val="28"/>
          <w:lang w:val="pt-BR"/>
        </w:rPr>
        <w:t xml:space="preserve"> </w:t>
      </w:r>
      <w:r w:rsidR="003D4F8D">
        <w:rPr>
          <w:bCs/>
          <w:sz w:val="28"/>
          <w:szCs w:val="28"/>
          <w:lang w:val="pt-BR"/>
        </w:rPr>
        <w:t>và</w:t>
      </w:r>
      <w:r w:rsidR="00F6511A">
        <w:rPr>
          <w:bCs/>
          <w:sz w:val="28"/>
          <w:szCs w:val="28"/>
          <w:lang w:val="pt-BR"/>
        </w:rPr>
        <w:t xml:space="preserve"> </w:t>
      </w:r>
      <w:r w:rsidR="00BE7B81">
        <w:rPr>
          <w:bCs/>
          <w:sz w:val="28"/>
          <w:szCs w:val="28"/>
          <w:lang w:val="pt-BR"/>
        </w:rPr>
        <w:t>không</w:t>
      </w:r>
      <w:r w:rsidR="003D4F8D">
        <w:rPr>
          <w:bCs/>
          <w:sz w:val="28"/>
          <w:szCs w:val="28"/>
          <w:lang w:val="pt-BR"/>
        </w:rPr>
        <w:t xml:space="preserve"> </w:t>
      </w:r>
      <w:r w:rsidR="0024466C">
        <w:rPr>
          <w:bCs/>
          <w:sz w:val="28"/>
          <w:szCs w:val="28"/>
          <w:lang w:val="pt-BR"/>
        </w:rPr>
        <w:t>thuộc phạm vi</w:t>
      </w:r>
      <w:r w:rsidR="00BE7B81">
        <w:rPr>
          <w:bCs/>
          <w:sz w:val="28"/>
          <w:szCs w:val="28"/>
          <w:lang w:val="pt-BR"/>
        </w:rPr>
        <w:t xml:space="preserve"> áp dụng c</w:t>
      </w:r>
      <w:r w:rsidR="0024466C">
        <w:rPr>
          <w:bCs/>
          <w:sz w:val="28"/>
          <w:szCs w:val="28"/>
          <w:lang w:val="pt-BR"/>
        </w:rPr>
        <w:t>ủa</w:t>
      </w:r>
      <w:r w:rsidR="00BE7B81">
        <w:rPr>
          <w:bCs/>
          <w:sz w:val="28"/>
          <w:szCs w:val="28"/>
          <w:lang w:val="pt-BR"/>
        </w:rPr>
        <w:t xml:space="preserve"> Quy chế này.</w:t>
      </w:r>
    </w:p>
    <w:p w14:paraId="11F00D0E" w14:textId="407DC009" w:rsidR="00A552A6" w:rsidRPr="00771AAE" w:rsidRDefault="00A552A6" w:rsidP="00AF3201">
      <w:pPr>
        <w:pStyle w:val="Heading1"/>
        <w:spacing w:before="120" w:after="120" w:line="276" w:lineRule="auto"/>
        <w:rPr>
          <w:b w:val="0"/>
          <w:lang w:val="pt-BR"/>
        </w:rPr>
      </w:pPr>
      <w:r w:rsidRPr="00771AAE">
        <w:rPr>
          <w:lang w:val="pt-BR"/>
        </w:rPr>
        <w:lastRenderedPageBreak/>
        <w:t>C</w:t>
      </w:r>
      <w:r w:rsidR="00AE0E92">
        <w:rPr>
          <w:lang w:val="pt-BR"/>
        </w:rPr>
        <w:t>hương II</w:t>
      </w:r>
    </w:p>
    <w:p w14:paraId="41318902" w14:textId="103CF779" w:rsidR="00A552A6" w:rsidRDefault="00A552A6" w:rsidP="00AF3201">
      <w:pPr>
        <w:pStyle w:val="Heading1"/>
        <w:spacing w:before="120" w:after="120" w:line="276" w:lineRule="auto"/>
        <w:rPr>
          <w:bCs/>
          <w:szCs w:val="28"/>
          <w:lang w:val="pt-BR"/>
        </w:rPr>
      </w:pPr>
      <w:r w:rsidRPr="00771AAE">
        <w:rPr>
          <w:lang w:val="pt-BR"/>
        </w:rPr>
        <w:t>QUY ĐỊNH CỤ THỂ VỀ QUẢN LÝ TÀI KHOẢN ĐỊ</w:t>
      </w:r>
      <w:r w:rsidR="00482251" w:rsidRPr="00771AAE">
        <w:rPr>
          <w:lang w:val="pt-BR"/>
        </w:rPr>
        <w:t>NH DANH</w:t>
      </w:r>
      <w:r w:rsidR="00482251" w:rsidRPr="00771AAE">
        <w:rPr>
          <w:bCs/>
          <w:szCs w:val="28"/>
          <w:lang w:val="pt-BR"/>
        </w:rPr>
        <w:t xml:space="preserve"> </w:t>
      </w:r>
    </w:p>
    <w:p w14:paraId="075C5B9E" w14:textId="2E3F7BC3" w:rsidR="00C975B0" w:rsidRPr="00B96661" w:rsidRDefault="00C975B0" w:rsidP="00AF3201">
      <w:pPr>
        <w:pStyle w:val="Heading2"/>
        <w:spacing w:before="120" w:after="120" w:line="276" w:lineRule="auto"/>
        <w:ind w:firstLine="567"/>
        <w:rPr>
          <w:rStyle w:val="Heading2Char"/>
          <w:b/>
          <w:lang w:val="pt-BR"/>
        </w:rPr>
      </w:pPr>
      <w:r w:rsidRPr="00B96661">
        <w:rPr>
          <w:rStyle w:val="Heading2Char"/>
          <w:b/>
          <w:lang w:val="pt-BR"/>
        </w:rPr>
        <w:t>Điề</w:t>
      </w:r>
      <w:r w:rsidR="00A935FE" w:rsidRPr="00B96661">
        <w:rPr>
          <w:rStyle w:val="Heading2Char"/>
          <w:b/>
          <w:lang w:val="pt-BR"/>
        </w:rPr>
        <w:t xml:space="preserve">u </w:t>
      </w:r>
      <w:r w:rsidR="00BE7B81">
        <w:rPr>
          <w:rStyle w:val="Heading2Char"/>
          <w:b/>
          <w:lang w:val="pt-BR"/>
        </w:rPr>
        <w:t>5</w:t>
      </w:r>
      <w:r w:rsidR="00A935FE" w:rsidRPr="00B96661">
        <w:rPr>
          <w:rStyle w:val="Heading2Char"/>
          <w:b/>
          <w:lang w:val="pt-BR"/>
        </w:rPr>
        <w:t xml:space="preserve">. </w:t>
      </w:r>
      <w:r w:rsidR="00D36E34">
        <w:rPr>
          <w:rStyle w:val="Heading2Char"/>
          <w:b/>
          <w:lang w:val="pt-BR"/>
        </w:rPr>
        <w:t>Đ</w:t>
      </w:r>
      <w:r w:rsidR="006818A7" w:rsidRPr="00B96661">
        <w:rPr>
          <w:rStyle w:val="Heading2Char"/>
          <w:b/>
          <w:lang w:val="pt-BR"/>
        </w:rPr>
        <w:t>ặt tên tài khoản định danh</w:t>
      </w:r>
    </w:p>
    <w:p w14:paraId="0B97CECC" w14:textId="70CD3094" w:rsidR="00D36E34" w:rsidRDefault="008D3D32" w:rsidP="00AF3201">
      <w:pPr>
        <w:pStyle w:val="ListParagraph"/>
        <w:numPr>
          <w:ilvl w:val="0"/>
          <w:numId w:val="26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 w:rsidRPr="00771AAE">
        <w:rPr>
          <w:sz w:val="28"/>
          <w:szCs w:val="28"/>
          <w:lang w:val="pt-BR"/>
        </w:rPr>
        <w:t xml:space="preserve">Tên tài khoản </w:t>
      </w:r>
      <w:r w:rsidR="006818A7" w:rsidRPr="00771AAE">
        <w:rPr>
          <w:sz w:val="28"/>
          <w:szCs w:val="28"/>
          <w:lang w:val="pt-BR"/>
        </w:rPr>
        <w:t>định danh</w:t>
      </w:r>
      <w:r w:rsidR="0039762E">
        <w:rPr>
          <w:sz w:val="28"/>
          <w:szCs w:val="28"/>
          <w:lang w:val="pt-BR"/>
        </w:rPr>
        <w:t xml:space="preserve"> </w:t>
      </w:r>
      <w:r w:rsidR="006F1934">
        <w:rPr>
          <w:sz w:val="28"/>
          <w:szCs w:val="28"/>
          <w:lang w:val="pt-BR"/>
        </w:rPr>
        <w:t xml:space="preserve">người dùng </w:t>
      </w:r>
      <w:r w:rsidR="008E7BE5">
        <w:rPr>
          <w:sz w:val="28"/>
          <w:szCs w:val="28"/>
          <w:lang w:val="pt-BR"/>
        </w:rPr>
        <w:t>được đặt the</w:t>
      </w:r>
      <w:r w:rsidR="006F1934">
        <w:rPr>
          <w:sz w:val="28"/>
          <w:szCs w:val="28"/>
          <w:lang w:val="pt-BR"/>
        </w:rPr>
        <w:t>o định dạng</w:t>
      </w:r>
      <w:r w:rsidR="004C02BD">
        <w:rPr>
          <w:sz w:val="28"/>
          <w:szCs w:val="28"/>
          <w:lang w:val="pt-BR"/>
        </w:rPr>
        <w:t xml:space="preserve"> </w:t>
      </w:r>
      <w:r w:rsidRPr="00771AAE">
        <w:rPr>
          <w:sz w:val="28"/>
          <w:szCs w:val="28"/>
          <w:lang w:val="pt-BR"/>
        </w:rPr>
        <w:t>&lt;TÊN&gt;</w:t>
      </w:r>
      <w:del w:id="234" w:author="Minh Nguyen" w:date="2021-12-17T10:56:00Z">
        <w:r w:rsidRPr="00771AAE" w:rsidDel="0034445A">
          <w:rPr>
            <w:sz w:val="28"/>
            <w:szCs w:val="28"/>
            <w:lang w:val="pt-BR"/>
          </w:rPr>
          <w:delText>.</w:delText>
        </w:r>
      </w:del>
      <w:r w:rsidRPr="00771AAE">
        <w:rPr>
          <w:sz w:val="28"/>
          <w:szCs w:val="28"/>
          <w:lang w:val="pt-BR"/>
        </w:rPr>
        <w:t>&lt;HỌ&gt;&lt;TÊN ĐỆM&gt;</w:t>
      </w:r>
      <w:r w:rsidR="004924E0">
        <w:rPr>
          <w:sz w:val="28"/>
          <w:szCs w:val="28"/>
          <w:lang w:val="pt-BR"/>
        </w:rPr>
        <w:t>[</w:t>
      </w:r>
      <w:r w:rsidR="00BA319B">
        <w:rPr>
          <w:sz w:val="28"/>
          <w:szCs w:val="28"/>
          <w:lang w:val="pt-BR"/>
        </w:rPr>
        <w:t>THỨ TỰ</w:t>
      </w:r>
      <w:r w:rsidR="004924E0">
        <w:rPr>
          <w:sz w:val="28"/>
          <w:szCs w:val="28"/>
          <w:lang w:val="pt-BR"/>
        </w:rPr>
        <w:t>]</w:t>
      </w:r>
      <w:ins w:id="235" w:author="Minh Nguyen" w:date="2021-12-17T10:57:00Z">
        <w:r w:rsidR="0034445A">
          <w:rPr>
            <w:sz w:val="28"/>
            <w:szCs w:val="28"/>
            <w:lang w:val="pt-BR"/>
          </w:rPr>
          <w:t>.&lt;TÊ</w:t>
        </w:r>
        <w:r w:rsidR="00595B6C">
          <w:rPr>
            <w:sz w:val="28"/>
            <w:szCs w:val="28"/>
            <w:lang w:val="pt-BR"/>
          </w:rPr>
          <w:t>N</w:t>
        </w:r>
      </w:ins>
      <w:ins w:id="236" w:author="Minh Nguyen" w:date="2021-12-17T10:59:00Z">
        <w:r w:rsidR="0011147D">
          <w:rPr>
            <w:sz w:val="28"/>
            <w:szCs w:val="28"/>
            <w:lang w:val="pt-BR"/>
          </w:rPr>
          <w:t xml:space="preserve"> VIẾT TẮT</w:t>
        </w:r>
      </w:ins>
      <w:ins w:id="237" w:author="Minh Nguyen" w:date="2021-12-17T10:57:00Z">
        <w:r w:rsidR="00595B6C">
          <w:rPr>
            <w:sz w:val="28"/>
            <w:szCs w:val="28"/>
            <w:lang w:val="pt-BR"/>
          </w:rPr>
          <w:t xml:space="preserve"> ĐƠN VỊ</w:t>
        </w:r>
        <w:r w:rsidR="0034445A">
          <w:rPr>
            <w:sz w:val="28"/>
            <w:szCs w:val="28"/>
            <w:lang w:val="pt-BR"/>
          </w:rPr>
          <w:t>&gt;</w:t>
        </w:r>
      </w:ins>
      <w:r w:rsidR="0063234E">
        <w:rPr>
          <w:sz w:val="28"/>
          <w:szCs w:val="28"/>
          <w:lang w:val="pt-BR"/>
        </w:rPr>
        <w:t xml:space="preserve"> </w:t>
      </w:r>
      <w:r w:rsidR="0063234E" w:rsidRPr="00032F3A">
        <w:rPr>
          <w:strike/>
          <w:sz w:val="28"/>
          <w:szCs w:val="28"/>
          <w:lang w:val="pt-BR"/>
          <w:rPrChange w:id="238" w:author="Minh Nguyen" w:date="2021-12-17T10:54:00Z">
            <w:rPr>
              <w:sz w:val="28"/>
              <w:szCs w:val="28"/>
              <w:lang w:val="pt-BR"/>
            </w:rPr>
          </w:rPrChange>
        </w:rPr>
        <w:t>hoặc &lt;TÊN&gt;.&lt;HỌ&gt;[THỨ TỰ]</w:t>
      </w:r>
      <w:r w:rsidR="006F1934">
        <w:rPr>
          <w:sz w:val="28"/>
          <w:szCs w:val="28"/>
          <w:lang w:val="pt-BR"/>
        </w:rPr>
        <w:t xml:space="preserve">, </w:t>
      </w:r>
      <w:r w:rsidR="00BA319B">
        <w:rPr>
          <w:sz w:val="28"/>
          <w:szCs w:val="28"/>
          <w:lang w:val="pt-BR"/>
        </w:rPr>
        <w:t>sử dụng tiếng Việt không dấu</w:t>
      </w:r>
      <w:r w:rsidR="00EF72A1" w:rsidRPr="00771AAE">
        <w:rPr>
          <w:sz w:val="28"/>
          <w:szCs w:val="28"/>
          <w:lang w:val="pt-BR"/>
        </w:rPr>
        <w:t xml:space="preserve">. Trong </w:t>
      </w:r>
      <w:r w:rsidRPr="00771AAE">
        <w:rPr>
          <w:sz w:val="28"/>
          <w:szCs w:val="28"/>
          <w:lang w:val="pt-BR"/>
        </w:rPr>
        <w:t>trường hợp tên, họ và tên đệm</w:t>
      </w:r>
      <w:r w:rsidR="004D3BCC">
        <w:rPr>
          <w:sz w:val="28"/>
          <w:szCs w:val="28"/>
          <w:lang w:val="pt-BR"/>
        </w:rPr>
        <w:t xml:space="preserve"> giữa các người dùng</w:t>
      </w:r>
      <w:r w:rsidRPr="00771AAE">
        <w:rPr>
          <w:sz w:val="28"/>
          <w:szCs w:val="28"/>
          <w:lang w:val="pt-BR"/>
        </w:rPr>
        <w:t xml:space="preserve"> trùng nhau thì tên tài khoản </w:t>
      </w:r>
      <w:r w:rsidR="00BA319B">
        <w:rPr>
          <w:sz w:val="28"/>
          <w:szCs w:val="28"/>
          <w:lang w:val="pt-BR"/>
        </w:rPr>
        <w:t>định danh</w:t>
      </w:r>
      <w:r w:rsidR="006F1934">
        <w:rPr>
          <w:sz w:val="28"/>
          <w:szCs w:val="28"/>
          <w:lang w:val="pt-BR"/>
        </w:rPr>
        <w:t xml:space="preserve"> của người dùng</w:t>
      </w:r>
      <w:r w:rsidRPr="00771AAE">
        <w:rPr>
          <w:sz w:val="28"/>
          <w:szCs w:val="28"/>
          <w:lang w:val="pt-BR"/>
        </w:rPr>
        <w:t xml:space="preserve"> tiế</w:t>
      </w:r>
      <w:r w:rsidR="00065DA9" w:rsidRPr="00771AAE">
        <w:rPr>
          <w:sz w:val="28"/>
          <w:szCs w:val="28"/>
          <w:lang w:val="pt-BR"/>
        </w:rPr>
        <w:t xml:space="preserve">p theo </w:t>
      </w:r>
      <w:r w:rsidRPr="00771AAE">
        <w:rPr>
          <w:sz w:val="28"/>
          <w:szCs w:val="28"/>
          <w:lang w:val="pt-BR"/>
        </w:rPr>
        <w:t xml:space="preserve">sẽ </w:t>
      </w:r>
      <w:r w:rsidRPr="00652DBE">
        <w:rPr>
          <w:sz w:val="28"/>
          <w:szCs w:val="28"/>
          <w:lang w:val="pt-BR"/>
        </w:rPr>
        <w:t>đượ</w:t>
      </w:r>
      <w:r w:rsidRPr="00905A89">
        <w:rPr>
          <w:sz w:val="28"/>
          <w:szCs w:val="28"/>
          <w:lang w:val="pt-BR"/>
        </w:rPr>
        <w:t xml:space="preserve">c thêm </w:t>
      </w:r>
      <w:r w:rsidR="00BA319B" w:rsidRPr="00905A89">
        <w:rPr>
          <w:sz w:val="28"/>
          <w:szCs w:val="28"/>
          <w:lang w:val="pt-BR"/>
        </w:rPr>
        <w:t xml:space="preserve">số thứ </w:t>
      </w:r>
      <w:r w:rsidRPr="00905A89">
        <w:rPr>
          <w:sz w:val="28"/>
          <w:szCs w:val="28"/>
          <w:lang w:val="pt-BR"/>
        </w:rPr>
        <w:t>tự tăng dần</w:t>
      </w:r>
      <w:r w:rsidR="00AC43EC" w:rsidRPr="00905A89">
        <w:rPr>
          <w:sz w:val="28"/>
          <w:szCs w:val="28"/>
          <w:lang w:val="pt-BR"/>
        </w:rPr>
        <w:t>,</w:t>
      </w:r>
      <w:r w:rsidRPr="00905A89">
        <w:rPr>
          <w:sz w:val="28"/>
          <w:szCs w:val="28"/>
          <w:lang w:val="pt-BR"/>
        </w:rPr>
        <w:t xml:space="preserve"> bắt đầu từ số </w:t>
      </w:r>
      <w:r w:rsidR="00101297">
        <w:rPr>
          <w:sz w:val="28"/>
          <w:szCs w:val="28"/>
          <w:lang w:val="pt-BR"/>
        </w:rPr>
        <w:t>một (</w:t>
      </w:r>
      <w:r w:rsidRPr="00905A89">
        <w:rPr>
          <w:sz w:val="28"/>
          <w:szCs w:val="28"/>
          <w:lang w:val="pt-BR"/>
        </w:rPr>
        <w:t>1</w:t>
      </w:r>
      <w:r w:rsidR="00101297">
        <w:rPr>
          <w:sz w:val="28"/>
          <w:szCs w:val="28"/>
          <w:lang w:val="pt-BR"/>
        </w:rPr>
        <w:t>).</w:t>
      </w:r>
      <w:r w:rsidR="00765E54">
        <w:rPr>
          <w:sz w:val="28"/>
          <w:szCs w:val="28"/>
          <w:lang w:val="pt-BR"/>
        </w:rPr>
        <w:t xml:space="preserve"> Độ dài tối đa của tên tài khoản định danh là </w:t>
      </w:r>
      <w:ins w:id="239" w:author="Minh Nguyen" w:date="2021-12-17T10:57:00Z">
        <w:r w:rsidR="00245B5D">
          <w:rPr>
            <w:sz w:val="28"/>
            <w:szCs w:val="28"/>
            <w:lang w:val="pt-BR"/>
          </w:rPr>
          <w:t>25</w:t>
        </w:r>
      </w:ins>
      <w:del w:id="240" w:author="Minh Nguyen" w:date="2021-12-17T10:57:00Z">
        <w:r w:rsidR="00765E54" w:rsidDel="00245B5D">
          <w:rPr>
            <w:sz w:val="28"/>
            <w:szCs w:val="28"/>
            <w:lang w:val="pt-BR"/>
          </w:rPr>
          <w:delText>16</w:delText>
        </w:r>
      </w:del>
      <w:r w:rsidR="00765E54">
        <w:rPr>
          <w:sz w:val="28"/>
          <w:szCs w:val="28"/>
          <w:lang w:val="pt-BR"/>
        </w:rPr>
        <w:t xml:space="preserve"> ký tự.</w:t>
      </w:r>
    </w:p>
    <w:p w14:paraId="152DFB65" w14:textId="172A9C98" w:rsidR="008D5816" w:rsidRDefault="00323398" w:rsidP="00AF3201">
      <w:pPr>
        <w:pStyle w:val="ListParagraph"/>
        <w:numPr>
          <w:ilvl w:val="0"/>
          <w:numId w:val="26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 w:rsidRPr="00641415">
        <w:rPr>
          <w:sz w:val="28"/>
          <w:szCs w:val="28"/>
          <w:lang w:val="pt-BR"/>
        </w:rPr>
        <w:t xml:space="preserve">Tên tài khoản định danh tổ chức được đặt theo định dạng </w:t>
      </w:r>
      <w:ins w:id="241" w:author="Minh Nguyen" w:date="2021-12-17T10:58:00Z">
        <w:r w:rsidR="006D3500">
          <w:rPr>
            <w:sz w:val="28"/>
            <w:szCs w:val="28"/>
            <w:lang w:val="pt-BR"/>
          </w:rPr>
          <w:t>&lt;Admin&gt;.</w:t>
        </w:r>
      </w:ins>
      <w:r w:rsidRPr="00641415">
        <w:rPr>
          <w:sz w:val="28"/>
          <w:szCs w:val="28"/>
          <w:lang w:val="pt-BR"/>
        </w:rPr>
        <w:t>&lt;</w:t>
      </w:r>
      <w:del w:id="242" w:author="Minh Nguyen" w:date="2021-12-17T10:59:00Z">
        <w:r w:rsidRPr="00641415" w:rsidDel="006D3500">
          <w:rPr>
            <w:sz w:val="28"/>
            <w:szCs w:val="28"/>
            <w:lang w:val="pt-BR"/>
          </w:rPr>
          <w:delText xml:space="preserve">tên viết tắt </w:delText>
        </w:r>
        <w:r w:rsidR="00B155F3" w:rsidDel="006D3500">
          <w:rPr>
            <w:sz w:val="28"/>
            <w:szCs w:val="28"/>
            <w:lang w:val="pt-BR"/>
          </w:rPr>
          <w:delText>tổ chức</w:delText>
        </w:r>
      </w:del>
      <w:ins w:id="243" w:author="Minh Nguyen" w:date="2021-12-17T10:59:00Z">
        <w:r w:rsidR="006D3500">
          <w:rPr>
            <w:sz w:val="28"/>
            <w:szCs w:val="28"/>
            <w:lang w:val="pt-BR"/>
          </w:rPr>
          <w:t xml:space="preserve">TÊN </w:t>
        </w:r>
        <w:r w:rsidR="0011147D">
          <w:rPr>
            <w:sz w:val="28"/>
            <w:szCs w:val="28"/>
            <w:lang w:val="pt-BR"/>
          </w:rPr>
          <w:t xml:space="preserve">VIẾT TẮT </w:t>
        </w:r>
        <w:r w:rsidR="006D3500">
          <w:rPr>
            <w:sz w:val="28"/>
            <w:szCs w:val="28"/>
            <w:lang w:val="pt-BR"/>
          </w:rPr>
          <w:t>ĐƠN VỊ</w:t>
        </w:r>
      </w:ins>
      <w:r w:rsidRPr="00641415">
        <w:rPr>
          <w:sz w:val="28"/>
          <w:szCs w:val="28"/>
          <w:lang w:val="pt-BR"/>
        </w:rPr>
        <w:t>&gt;, sử dụng tiếng Việt không dấu</w:t>
      </w:r>
      <w:r w:rsidR="00B155F3">
        <w:rPr>
          <w:sz w:val="28"/>
          <w:szCs w:val="28"/>
          <w:lang w:val="pt-BR"/>
        </w:rPr>
        <w:t xml:space="preserve">. </w:t>
      </w:r>
    </w:p>
    <w:p w14:paraId="77AF95F3" w14:textId="40F459F4" w:rsidR="008D5816" w:rsidRPr="00740B24" w:rsidRDefault="008D5816" w:rsidP="00AF3201">
      <w:pPr>
        <w:pStyle w:val="ListParagraph"/>
        <w:numPr>
          <w:ilvl w:val="0"/>
          <w:numId w:val="76"/>
        </w:numPr>
        <w:spacing w:before="120" w:after="120" w:line="276" w:lineRule="auto"/>
        <w:ind w:left="0" w:firstLine="567"/>
        <w:contextualSpacing w:val="0"/>
        <w:jc w:val="both"/>
        <w:rPr>
          <w:strike/>
          <w:sz w:val="28"/>
          <w:szCs w:val="28"/>
          <w:lang w:val="pt-BR"/>
          <w:rPrChange w:id="244" w:author="Minh Nguyen" w:date="2021-12-17T11:00:00Z">
            <w:rPr>
              <w:sz w:val="28"/>
              <w:szCs w:val="28"/>
              <w:lang w:val="pt-BR"/>
            </w:rPr>
          </w:rPrChange>
        </w:rPr>
      </w:pPr>
      <w:r w:rsidRPr="00740B24">
        <w:rPr>
          <w:strike/>
          <w:sz w:val="28"/>
          <w:szCs w:val="28"/>
          <w:lang w:val="pt-BR"/>
          <w:rPrChange w:id="245" w:author="Minh Nguyen" w:date="2021-12-17T11:00:00Z">
            <w:rPr>
              <w:sz w:val="28"/>
              <w:szCs w:val="28"/>
              <w:lang w:val="pt-BR"/>
            </w:rPr>
          </w:rPrChange>
        </w:rPr>
        <w:t>Tên viết tắt của</w:t>
      </w:r>
      <w:r w:rsidR="00B155F3" w:rsidRPr="00740B24">
        <w:rPr>
          <w:strike/>
          <w:sz w:val="28"/>
          <w:szCs w:val="28"/>
          <w:lang w:val="pt-BR"/>
          <w:rPrChange w:id="246" w:author="Minh Nguyen" w:date="2021-12-17T11:00:00Z">
            <w:rPr>
              <w:sz w:val="28"/>
              <w:szCs w:val="28"/>
              <w:lang w:val="pt-BR"/>
            </w:rPr>
          </w:rPrChange>
        </w:rPr>
        <w:t xml:space="preserve"> các Vụ, Cục, Cơ quan Thanh tra, giám sát Ngân hàng, tổ chức đoàn thể trực thuộc </w:t>
      </w:r>
      <w:del w:id="247" w:author="Minh Nguyen" w:date="2021-12-17T10:19:00Z">
        <w:r w:rsidR="00B155F3" w:rsidRPr="00740B24" w:rsidDel="0073580F">
          <w:rPr>
            <w:strike/>
            <w:sz w:val="28"/>
            <w:szCs w:val="28"/>
            <w:lang w:val="pt-BR"/>
            <w:rPrChange w:id="248" w:author="Minh Nguyen" w:date="2021-12-17T11:00:00Z">
              <w:rPr>
                <w:sz w:val="28"/>
                <w:szCs w:val="28"/>
                <w:lang w:val="pt-BR"/>
              </w:rPr>
            </w:rPrChange>
          </w:rPr>
          <w:delText>NHNN</w:delText>
        </w:r>
      </w:del>
      <w:ins w:id="249" w:author="Minh Nguyen" w:date="2021-12-17T10:19:00Z">
        <w:r w:rsidR="0073580F" w:rsidRPr="00740B24">
          <w:rPr>
            <w:strike/>
            <w:sz w:val="28"/>
            <w:szCs w:val="28"/>
            <w:lang w:val="pt-BR"/>
            <w:rPrChange w:id="250" w:author="Minh Nguyen" w:date="2021-12-17T11:00:00Z">
              <w:rPr>
                <w:sz w:val="28"/>
                <w:szCs w:val="28"/>
                <w:lang w:val="pt-BR"/>
              </w:rPr>
            </w:rPrChange>
          </w:rPr>
          <w:t>BHXH</w:t>
        </w:r>
      </w:ins>
      <w:r w:rsidR="00323398" w:rsidRPr="00740B24">
        <w:rPr>
          <w:strike/>
          <w:sz w:val="28"/>
          <w:szCs w:val="28"/>
          <w:lang w:val="pt-BR"/>
          <w:rPrChange w:id="251" w:author="Minh Nguyen" w:date="2021-12-17T11:00:00Z">
            <w:rPr>
              <w:sz w:val="28"/>
              <w:szCs w:val="28"/>
              <w:lang w:val="pt-BR"/>
            </w:rPr>
          </w:rPrChange>
        </w:rPr>
        <w:t xml:space="preserve"> được sử dụng theo ký hiệu viết tắt của </w:t>
      </w:r>
      <w:r w:rsidR="00B155F3" w:rsidRPr="00740B24">
        <w:rPr>
          <w:strike/>
          <w:sz w:val="28"/>
          <w:szCs w:val="28"/>
          <w:lang w:val="pt-BR"/>
          <w:rPrChange w:id="252" w:author="Minh Nguyen" w:date="2021-12-17T11:00:00Z">
            <w:rPr>
              <w:sz w:val="28"/>
              <w:szCs w:val="28"/>
              <w:lang w:val="pt-BR"/>
            </w:rPr>
          </w:rPrChange>
        </w:rPr>
        <w:t>tổ chức</w:t>
      </w:r>
      <w:r w:rsidR="00765E54" w:rsidRPr="00740B24">
        <w:rPr>
          <w:strike/>
          <w:sz w:val="28"/>
          <w:szCs w:val="28"/>
          <w:lang w:val="pt-BR"/>
          <w:rPrChange w:id="253" w:author="Minh Nguyen" w:date="2021-12-17T11:00:00Z">
            <w:rPr>
              <w:sz w:val="28"/>
              <w:szCs w:val="28"/>
              <w:lang w:val="pt-BR"/>
            </w:rPr>
          </w:rPrChange>
        </w:rPr>
        <w:t xml:space="preserve"> theo</w:t>
      </w:r>
      <w:r w:rsidR="00323398" w:rsidRPr="00740B24">
        <w:rPr>
          <w:strike/>
          <w:sz w:val="28"/>
          <w:szCs w:val="28"/>
          <w:lang w:val="pt-BR"/>
          <w:rPrChange w:id="254" w:author="Minh Nguyen" w:date="2021-12-17T11:00:00Z">
            <w:rPr>
              <w:sz w:val="28"/>
              <w:szCs w:val="28"/>
              <w:lang w:val="pt-BR"/>
            </w:rPr>
          </w:rPrChange>
        </w:rPr>
        <w:t xml:space="preserve"> quy định đánh số văn bản hành chính của </w:t>
      </w:r>
      <w:del w:id="255" w:author="Minh Nguyen" w:date="2021-12-17T10:19:00Z">
        <w:r w:rsidR="00323398" w:rsidRPr="00740B24" w:rsidDel="0073580F">
          <w:rPr>
            <w:strike/>
            <w:sz w:val="28"/>
            <w:szCs w:val="28"/>
            <w:lang w:val="pt-BR"/>
            <w:rPrChange w:id="256" w:author="Minh Nguyen" w:date="2021-12-17T11:00:00Z">
              <w:rPr>
                <w:sz w:val="28"/>
                <w:szCs w:val="28"/>
                <w:lang w:val="pt-BR"/>
              </w:rPr>
            </w:rPrChange>
          </w:rPr>
          <w:delText>NHNN</w:delText>
        </w:r>
      </w:del>
      <w:ins w:id="257" w:author="Minh Nguyen" w:date="2021-12-17T10:19:00Z">
        <w:r w:rsidR="0073580F" w:rsidRPr="00740B24">
          <w:rPr>
            <w:strike/>
            <w:sz w:val="28"/>
            <w:szCs w:val="28"/>
            <w:lang w:val="pt-BR"/>
            <w:rPrChange w:id="258" w:author="Minh Nguyen" w:date="2021-12-17T11:00:00Z">
              <w:rPr>
                <w:sz w:val="28"/>
                <w:szCs w:val="28"/>
                <w:lang w:val="pt-BR"/>
              </w:rPr>
            </w:rPrChange>
          </w:rPr>
          <w:t>BHXH</w:t>
        </w:r>
      </w:ins>
      <w:r w:rsidR="00B155F3" w:rsidRPr="00740B24">
        <w:rPr>
          <w:strike/>
          <w:sz w:val="28"/>
          <w:szCs w:val="28"/>
          <w:lang w:val="pt-BR"/>
          <w:rPrChange w:id="259" w:author="Minh Nguyen" w:date="2021-12-17T11:00:00Z">
            <w:rPr>
              <w:sz w:val="28"/>
              <w:szCs w:val="28"/>
              <w:lang w:val="pt-BR"/>
            </w:rPr>
          </w:rPrChange>
        </w:rPr>
        <w:t>.</w:t>
      </w:r>
      <w:r w:rsidR="00323398" w:rsidRPr="00740B24">
        <w:rPr>
          <w:strike/>
          <w:sz w:val="28"/>
          <w:szCs w:val="28"/>
          <w:lang w:val="pt-BR"/>
          <w:rPrChange w:id="260" w:author="Minh Nguyen" w:date="2021-12-17T11:00:00Z">
            <w:rPr>
              <w:sz w:val="28"/>
              <w:szCs w:val="28"/>
              <w:lang w:val="pt-BR"/>
            </w:rPr>
          </w:rPrChange>
        </w:rPr>
        <w:t xml:space="preserve"> </w:t>
      </w:r>
    </w:p>
    <w:p w14:paraId="3DC707CE" w14:textId="792BC4F2" w:rsidR="00323398" w:rsidRPr="00740B24" w:rsidRDefault="008D5816" w:rsidP="00AF3201">
      <w:pPr>
        <w:pStyle w:val="ListParagraph"/>
        <w:numPr>
          <w:ilvl w:val="0"/>
          <w:numId w:val="76"/>
        </w:numPr>
        <w:spacing w:before="120" w:after="120" w:line="276" w:lineRule="auto"/>
        <w:ind w:left="0" w:firstLine="567"/>
        <w:contextualSpacing w:val="0"/>
        <w:jc w:val="both"/>
        <w:rPr>
          <w:strike/>
          <w:sz w:val="28"/>
          <w:szCs w:val="28"/>
          <w:lang w:val="pt-BR"/>
          <w:rPrChange w:id="261" w:author="Minh Nguyen" w:date="2021-12-17T11:00:00Z">
            <w:rPr>
              <w:sz w:val="28"/>
              <w:szCs w:val="28"/>
              <w:lang w:val="pt-BR"/>
            </w:rPr>
          </w:rPrChange>
        </w:rPr>
      </w:pPr>
      <w:r w:rsidRPr="00740B24">
        <w:rPr>
          <w:strike/>
          <w:sz w:val="28"/>
          <w:szCs w:val="28"/>
          <w:lang w:val="pt-BR"/>
          <w:rPrChange w:id="262" w:author="Minh Nguyen" w:date="2021-12-17T11:00:00Z">
            <w:rPr>
              <w:sz w:val="28"/>
              <w:szCs w:val="28"/>
              <w:lang w:val="pt-BR"/>
            </w:rPr>
          </w:rPrChange>
        </w:rPr>
        <w:t xml:space="preserve">Tên viết tắt của </w:t>
      </w:r>
      <w:del w:id="263" w:author="Minh Nguyen" w:date="2021-12-17T10:19:00Z">
        <w:r w:rsidR="00323398" w:rsidRPr="00740B24" w:rsidDel="0073580F">
          <w:rPr>
            <w:strike/>
            <w:sz w:val="28"/>
            <w:szCs w:val="28"/>
            <w:lang w:val="pt-BR"/>
            <w:rPrChange w:id="264" w:author="Minh Nguyen" w:date="2021-12-17T11:00:00Z">
              <w:rPr>
                <w:sz w:val="28"/>
                <w:szCs w:val="28"/>
                <w:lang w:val="pt-BR"/>
              </w:rPr>
            </w:rPrChange>
          </w:rPr>
          <w:delText>NHNN</w:delText>
        </w:r>
      </w:del>
      <w:ins w:id="265" w:author="Minh Nguyen" w:date="2021-12-17T10:19:00Z">
        <w:r w:rsidR="0073580F" w:rsidRPr="00740B24">
          <w:rPr>
            <w:strike/>
            <w:sz w:val="28"/>
            <w:szCs w:val="28"/>
            <w:lang w:val="pt-BR"/>
            <w:rPrChange w:id="266" w:author="Minh Nguyen" w:date="2021-12-17T11:00:00Z">
              <w:rPr>
                <w:sz w:val="28"/>
                <w:szCs w:val="28"/>
                <w:lang w:val="pt-BR"/>
              </w:rPr>
            </w:rPrChange>
          </w:rPr>
          <w:t>BHXH</w:t>
        </w:r>
      </w:ins>
      <w:r w:rsidR="00323398" w:rsidRPr="00740B24">
        <w:rPr>
          <w:strike/>
          <w:sz w:val="28"/>
          <w:szCs w:val="28"/>
          <w:lang w:val="pt-BR"/>
          <w:rPrChange w:id="267" w:author="Minh Nguyen" w:date="2021-12-17T11:00:00Z">
            <w:rPr>
              <w:sz w:val="28"/>
              <w:szCs w:val="28"/>
              <w:lang w:val="pt-BR"/>
            </w:rPr>
          </w:rPrChange>
        </w:rPr>
        <w:t xml:space="preserve"> chi nhánh tỉnh</w:t>
      </w:r>
      <w:r w:rsidR="00730E50" w:rsidRPr="00740B24">
        <w:rPr>
          <w:strike/>
          <w:sz w:val="28"/>
          <w:szCs w:val="28"/>
          <w:lang w:val="pt-BR"/>
          <w:rPrChange w:id="268" w:author="Minh Nguyen" w:date="2021-12-17T11:00:00Z">
            <w:rPr>
              <w:sz w:val="28"/>
              <w:szCs w:val="28"/>
              <w:lang w:val="pt-BR"/>
            </w:rPr>
          </w:rPrChange>
        </w:rPr>
        <w:t>,</w:t>
      </w:r>
      <w:r w:rsidR="00323398" w:rsidRPr="00740B24">
        <w:rPr>
          <w:strike/>
          <w:sz w:val="28"/>
          <w:szCs w:val="28"/>
          <w:lang w:val="pt-BR"/>
          <w:rPrChange w:id="269" w:author="Minh Nguyen" w:date="2021-12-17T11:00:00Z">
            <w:rPr>
              <w:sz w:val="28"/>
              <w:szCs w:val="28"/>
              <w:lang w:val="pt-BR"/>
            </w:rPr>
          </w:rPrChange>
        </w:rPr>
        <w:t xml:space="preserve"> thành phố</w:t>
      </w:r>
      <w:r w:rsidRPr="00740B24">
        <w:rPr>
          <w:strike/>
          <w:sz w:val="28"/>
          <w:szCs w:val="28"/>
          <w:lang w:val="pt-BR"/>
          <w:rPrChange w:id="270" w:author="Minh Nguyen" w:date="2021-12-17T11:00:00Z">
            <w:rPr>
              <w:sz w:val="28"/>
              <w:szCs w:val="28"/>
              <w:lang w:val="pt-BR"/>
            </w:rPr>
          </w:rPrChange>
        </w:rPr>
        <w:t xml:space="preserve"> được sử dụng </w:t>
      </w:r>
      <w:r w:rsidR="00323398" w:rsidRPr="00740B24">
        <w:rPr>
          <w:strike/>
          <w:sz w:val="28"/>
          <w:szCs w:val="28"/>
          <w:lang w:val="pt-BR"/>
          <w:rPrChange w:id="271" w:author="Minh Nguyen" w:date="2021-12-17T11:00:00Z">
            <w:rPr>
              <w:sz w:val="28"/>
              <w:szCs w:val="28"/>
              <w:lang w:val="pt-BR"/>
            </w:rPr>
          </w:rPrChange>
        </w:rPr>
        <w:t>tên tỉnh, thành phố viết liền không dấu</w:t>
      </w:r>
      <w:r w:rsidR="00B155F3" w:rsidRPr="00740B24">
        <w:rPr>
          <w:strike/>
          <w:sz w:val="28"/>
          <w:szCs w:val="28"/>
          <w:lang w:val="pt-BR"/>
          <w:rPrChange w:id="272" w:author="Minh Nguyen" w:date="2021-12-17T11:00:00Z">
            <w:rPr>
              <w:sz w:val="28"/>
              <w:szCs w:val="28"/>
              <w:lang w:val="pt-BR"/>
            </w:rPr>
          </w:rPrChange>
        </w:rPr>
        <w:t>.</w:t>
      </w:r>
    </w:p>
    <w:p w14:paraId="15AECAD0" w14:textId="6849DC18" w:rsidR="008D5816" w:rsidRPr="00740B24" w:rsidRDefault="008D5816" w:rsidP="00AF3201">
      <w:pPr>
        <w:pStyle w:val="ListParagraph"/>
        <w:numPr>
          <w:ilvl w:val="0"/>
          <w:numId w:val="76"/>
        </w:numPr>
        <w:spacing w:before="120" w:after="120" w:line="276" w:lineRule="auto"/>
        <w:ind w:left="0" w:firstLine="567"/>
        <w:contextualSpacing w:val="0"/>
        <w:jc w:val="both"/>
        <w:rPr>
          <w:ins w:id="273" w:author="Minh Nguyen" w:date="2021-12-17T11:00:00Z"/>
          <w:strike/>
          <w:sz w:val="28"/>
          <w:szCs w:val="28"/>
          <w:lang w:val="pt-BR"/>
          <w:rPrChange w:id="274" w:author="Minh Nguyen" w:date="2021-12-17T11:00:00Z">
            <w:rPr>
              <w:ins w:id="275" w:author="Minh Nguyen" w:date="2021-12-17T11:00:00Z"/>
              <w:sz w:val="28"/>
              <w:szCs w:val="28"/>
              <w:lang w:val="pt-BR"/>
            </w:rPr>
          </w:rPrChange>
        </w:rPr>
      </w:pPr>
      <w:r w:rsidRPr="00740B24">
        <w:rPr>
          <w:strike/>
          <w:sz w:val="28"/>
          <w:szCs w:val="28"/>
          <w:lang w:val="pt-BR"/>
          <w:rPrChange w:id="276" w:author="Minh Nguyen" w:date="2021-12-17T11:00:00Z">
            <w:rPr>
              <w:sz w:val="28"/>
              <w:szCs w:val="28"/>
              <w:lang w:val="pt-BR"/>
            </w:rPr>
          </w:rPrChange>
        </w:rPr>
        <w:t>Tên viết tắt của các bộ phận trực thuộc đơn vị được sử dụng theo ký hiệu viết tắ</w:t>
      </w:r>
      <w:r w:rsidR="00303B97" w:rsidRPr="00740B24">
        <w:rPr>
          <w:strike/>
          <w:sz w:val="28"/>
          <w:szCs w:val="28"/>
          <w:lang w:val="pt-BR"/>
          <w:rPrChange w:id="277" w:author="Minh Nguyen" w:date="2021-12-17T11:00:00Z">
            <w:rPr>
              <w:sz w:val="28"/>
              <w:szCs w:val="28"/>
              <w:lang w:val="pt-BR"/>
            </w:rPr>
          </w:rPrChange>
        </w:rPr>
        <w:t>t theo quy định tại</w:t>
      </w:r>
      <w:r w:rsidRPr="00740B24">
        <w:rPr>
          <w:strike/>
          <w:sz w:val="28"/>
          <w:szCs w:val="28"/>
          <w:lang w:val="pt-BR"/>
          <w:rPrChange w:id="278" w:author="Minh Nguyen" w:date="2021-12-17T11:00:00Z">
            <w:rPr>
              <w:sz w:val="28"/>
              <w:szCs w:val="28"/>
              <w:lang w:val="pt-BR"/>
            </w:rPr>
          </w:rPrChange>
        </w:rPr>
        <w:t xml:space="preserve"> đơn vị.</w:t>
      </w:r>
    </w:p>
    <w:p w14:paraId="748D6A9E" w14:textId="43362131" w:rsidR="0011147D" w:rsidRPr="002323E9" w:rsidRDefault="002323E9">
      <w:pPr>
        <w:spacing w:before="120" w:after="120" w:line="276" w:lineRule="auto"/>
        <w:ind w:firstLine="284"/>
        <w:jc w:val="both"/>
        <w:rPr>
          <w:sz w:val="28"/>
          <w:szCs w:val="28"/>
          <w:highlight w:val="yellow"/>
          <w:lang w:val="pt-BR"/>
          <w:rPrChange w:id="279" w:author="Minh Nguyen" w:date="2021-12-17T11:33:00Z">
            <w:rPr>
              <w:sz w:val="28"/>
              <w:szCs w:val="28"/>
              <w:lang w:val="pt-BR"/>
            </w:rPr>
          </w:rPrChange>
        </w:rPr>
        <w:pPrChange w:id="280" w:author="Minh Nguyen" w:date="2021-12-17T11:33:00Z">
          <w:pPr>
            <w:pStyle w:val="ListParagraph"/>
            <w:numPr>
              <w:numId w:val="76"/>
            </w:numPr>
            <w:spacing w:before="120" w:after="120" w:line="276" w:lineRule="auto"/>
            <w:ind w:left="0" w:firstLine="567"/>
            <w:contextualSpacing w:val="0"/>
            <w:jc w:val="both"/>
          </w:pPr>
        </w:pPrChange>
      </w:pPr>
      <w:ins w:id="281" w:author="Minh Nguyen" w:date="2021-12-17T11:33:00Z">
        <w:r>
          <w:rPr>
            <w:sz w:val="28"/>
            <w:szCs w:val="28"/>
            <w:highlight w:val="yellow"/>
            <w:lang w:val="pt-BR"/>
          </w:rPr>
          <w:t xml:space="preserve">Trong đó </w:t>
        </w:r>
      </w:ins>
      <w:ins w:id="282" w:author="Minh Nguyen" w:date="2021-12-17T11:00:00Z">
        <w:r w:rsidR="0011147D" w:rsidRPr="002323E9">
          <w:rPr>
            <w:sz w:val="28"/>
            <w:szCs w:val="28"/>
            <w:highlight w:val="yellow"/>
            <w:lang w:val="pt-BR"/>
            <w:rPrChange w:id="283" w:author="Minh Nguyen" w:date="2021-12-17T11:33:00Z">
              <w:rPr>
                <w:sz w:val="28"/>
                <w:szCs w:val="28"/>
                <w:lang w:val="pt-BR"/>
              </w:rPr>
            </w:rPrChange>
          </w:rPr>
          <w:t>&lt;TÊN VIẾT TẮT ĐƠN VỊ&gt; được định nghĩa tại Phụ lục X</w:t>
        </w:r>
      </w:ins>
    </w:p>
    <w:p w14:paraId="2CF9FC52" w14:textId="5A4E5E41" w:rsidR="0070549D" w:rsidRDefault="0070549D" w:rsidP="00AF3201">
      <w:pPr>
        <w:pStyle w:val="Heading2"/>
        <w:spacing w:before="120" w:after="120" w:line="276" w:lineRule="auto"/>
        <w:ind w:firstLine="567"/>
        <w:rPr>
          <w:rStyle w:val="Heading2Char"/>
          <w:b/>
          <w:lang w:val="pt-BR"/>
        </w:rPr>
      </w:pPr>
      <w:r w:rsidRPr="00CE540C">
        <w:rPr>
          <w:rStyle w:val="Heading2Char"/>
          <w:b/>
          <w:lang w:val="pt-BR"/>
        </w:rPr>
        <w:t>Điề</w:t>
      </w:r>
      <w:r w:rsidRPr="002A6A89">
        <w:rPr>
          <w:rStyle w:val="Heading2Char"/>
          <w:b/>
          <w:lang w:val="pt-BR"/>
        </w:rPr>
        <w:t xml:space="preserve">u </w:t>
      </w:r>
      <w:r w:rsidR="00917E0B">
        <w:rPr>
          <w:rStyle w:val="Heading2Char"/>
          <w:b/>
          <w:lang w:val="pt-BR"/>
        </w:rPr>
        <w:t>6</w:t>
      </w:r>
      <w:r w:rsidRPr="006824E7">
        <w:rPr>
          <w:rStyle w:val="Heading2Char"/>
          <w:lang w:val="pt-BR"/>
        </w:rPr>
        <w:t xml:space="preserve">. </w:t>
      </w:r>
      <w:r w:rsidR="00D36E34">
        <w:rPr>
          <w:rStyle w:val="Heading2Char"/>
          <w:b/>
          <w:lang w:val="pt-BR"/>
        </w:rPr>
        <w:t xml:space="preserve">Cấp </w:t>
      </w:r>
      <w:r w:rsidRPr="00B96661">
        <w:rPr>
          <w:rStyle w:val="Heading2Char"/>
          <w:b/>
          <w:lang w:val="pt-BR"/>
        </w:rPr>
        <w:t>mới</w:t>
      </w:r>
      <w:r w:rsidR="0024466C">
        <w:rPr>
          <w:rStyle w:val="Heading2Char"/>
          <w:b/>
          <w:lang w:val="pt-BR"/>
        </w:rPr>
        <w:t xml:space="preserve"> </w:t>
      </w:r>
      <w:r w:rsidRPr="00B96661">
        <w:rPr>
          <w:rStyle w:val="Heading2Char"/>
          <w:b/>
          <w:lang w:val="pt-BR"/>
        </w:rPr>
        <w:t>tài khoản định danh</w:t>
      </w:r>
    </w:p>
    <w:p w14:paraId="4FB31B82" w14:textId="0102F8F6" w:rsidR="00D251E6" w:rsidRDefault="00D251E6" w:rsidP="00AF3201">
      <w:pPr>
        <w:pStyle w:val="ListParagraph"/>
        <w:numPr>
          <w:ilvl w:val="0"/>
          <w:numId w:val="28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Điều kiện cấp mới tài khoản định danh</w:t>
      </w:r>
    </w:p>
    <w:p w14:paraId="6092DC0A" w14:textId="1F2F79EB" w:rsidR="001A289D" w:rsidRDefault="004C62A3" w:rsidP="00AF3201">
      <w:pPr>
        <w:pStyle w:val="ListParagraph"/>
        <w:numPr>
          <w:ilvl w:val="0"/>
          <w:numId w:val="46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</w:t>
      </w:r>
      <w:r w:rsidR="001A289D">
        <w:rPr>
          <w:sz w:val="28"/>
          <w:szCs w:val="28"/>
          <w:lang w:val="pt-BR"/>
        </w:rPr>
        <w:t>ông chức, viên chức</w:t>
      </w:r>
      <w:r w:rsidR="0024466C">
        <w:rPr>
          <w:sz w:val="28"/>
          <w:szCs w:val="28"/>
          <w:lang w:val="pt-BR"/>
        </w:rPr>
        <w:t>, người lao động</w:t>
      </w:r>
      <w:r w:rsidR="001A289D">
        <w:rPr>
          <w:sz w:val="28"/>
          <w:szCs w:val="28"/>
          <w:lang w:val="pt-BR"/>
        </w:rPr>
        <w:t xml:space="preserve"> được tuyển dụng</w:t>
      </w:r>
      <w:r w:rsidR="00D251E6">
        <w:rPr>
          <w:sz w:val="28"/>
          <w:szCs w:val="28"/>
          <w:lang w:val="pt-BR"/>
        </w:rPr>
        <w:t>, điều chuyển</w:t>
      </w:r>
      <w:r w:rsidR="001A289D">
        <w:rPr>
          <w:sz w:val="28"/>
          <w:szCs w:val="28"/>
          <w:lang w:val="pt-BR"/>
        </w:rPr>
        <w:t xml:space="preserve"> vào làm việc trong </w:t>
      </w:r>
      <w:del w:id="284" w:author="Minh Nguyen" w:date="2021-12-17T10:19:00Z">
        <w:r w:rsidR="001A289D" w:rsidDel="0073580F">
          <w:rPr>
            <w:sz w:val="28"/>
            <w:szCs w:val="28"/>
            <w:lang w:val="pt-BR"/>
          </w:rPr>
          <w:delText>NHNN</w:delText>
        </w:r>
      </w:del>
      <w:ins w:id="285" w:author="Minh Nguyen" w:date="2021-12-17T10:19:00Z">
        <w:r w:rsidR="0073580F">
          <w:rPr>
            <w:sz w:val="28"/>
            <w:szCs w:val="28"/>
            <w:lang w:val="pt-BR"/>
          </w:rPr>
          <w:t>BHXH</w:t>
        </w:r>
      </w:ins>
      <w:r w:rsidR="006264F0">
        <w:rPr>
          <w:sz w:val="28"/>
          <w:szCs w:val="28"/>
          <w:lang w:val="pt-BR"/>
        </w:rPr>
        <w:t>.</w:t>
      </w:r>
    </w:p>
    <w:p w14:paraId="41C0CDED" w14:textId="4174761D" w:rsidR="00BA7B02" w:rsidRPr="00840A6B" w:rsidRDefault="00944AD0" w:rsidP="00AF3201">
      <w:pPr>
        <w:pStyle w:val="ListParagraph"/>
        <w:numPr>
          <w:ilvl w:val="0"/>
          <w:numId w:val="46"/>
        </w:numPr>
        <w:spacing w:before="120" w:after="120" w:line="276" w:lineRule="auto"/>
        <w:ind w:left="0" w:firstLine="567"/>
        <w:contextualSpacing w:val="0"/>
        <w:jc w:val="both"/>
        <w:rPr>
          <w:strike/>
          <w:sz w:val="28"/>
          <w:szCs w:val="28"/>
          <w:lang w:val="pt-BR"/>
          <w:rPrChange w:id="286" w:author="Minh Nguyen" w:date="2021-12-17T11:01:00Z">
            <w:rPr>
              <w:sz w:val="28"/>
              <w:szCs w:val="28"/>
              <w:lang w:val="pt-BR"/>
            </w:rPr>
          </w:rPrChange>
        </w:rPr>
      </w:pPr>
      <w:r w:rsidRPr="00840A6B">
        <w:rPr>
          <w:strike/>
          <w:sz w:val="28"/>
          <w:szCs w:val="28"/>
          <w:lang w:val="pt-BR"/>
          <w:rPrChange w:id="287" w:author="Minh Nguyen" w:date="2021-12-17T11:01:00Z">
            <w:rPr>
              <w:sz w:val="28"/>
              <w:szCs w:val="28"/>
              <w:lang w:val="pt-BR"/>
            </w:rPr>
          </w:rPrChange>
        </w:rPr>
        <w:t>T</w:t>
      </w:r>
      <w:r w:rsidR="00BA7B02" w:rsidRPr="00840A6B">
        <w:rPr>
          <w:strike/>
          <w:sz w:val="28"/>
          <w:szCs w:val="28"/>
          <w:lang w:val="pt-BR"/>
          <w:rPrChange w:id="288" w:author="Minh Nguyen" w:date="2021-12-17T11:01:00Z">
            <w:rPr>
              <w:sz w:val="28"/>
              <w:szCs w:val="28"/>
              <w:lang w:val="pt-BR"/>
            </w:rPr>
          </w:rPrChange>
        </w:rPr>
        <w:t>ổ chức có nhu cầu sử dụng.</w:t>
      </w:r>
    </w:p>
    <w:p w14:paraId="514CBCF3" w14:textId="2BF65700" w:rsidR="009947C8" w:rsidRDefault="009947C8" w:rsidP="00AF3201">
      <w:pPr>
        <w:pStyle w:val="ListParagraph"/>
        <w:numPr>
          <w:ilvl w:val="0"/>
          <w:numId w:val="28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Thủ tục cấp mới</w:t>
      </w:r>
      <w:r w:rsidR="009B14C7">
        <w:rPr>
          <w:sz w:val="28"/>
          <w:szCs w:val="28"/>
          <w:lang w:val="pt-BR"/>
        </w:rPr>
        <w:t xml:space="preserve"> tài khoản định danh:</w:t>
      </w:r>
    </w:p>
    <w:p w14:paraId="7732A604" w14:textId="635EA252" w:rsidR="0070549D" w:rsidRPr="002236C0" w:rsidRDefault="00A04767" w:rsidP="00AF3201">
      <w:pPr>
        <w:pStyle w:val="ListParagraph"/>
        <w:numPr>
          <w:ilvl w:val="0"/>
          <w:numId w:val="45"/>
        </w:numPr>
        <w:spacing w:before="120" w:after="120" w:line="276" w:lineRule="auto"/>
        <w:ind w:left="0" w:firstLine="567"/>
        <w:contextualSpacing w:val="0"/>
        <w:jc w:val="both"/>
        <w:rPr>
          <w:strike/>
          <w:sz w:val="28"/>
          <w:szCs w:val="28"/>
          <w:highlight w:val="yellow"/>
          <w:lang w:val="pt-BR"/>
          <w:rPrChange w:id="289" w:author="Minh Nguyen" w:date="2021-12-17T11:07:00Z">
            <w:rPr>
              <w:sz w:val="28"/>
              <w:szCs w:val="28"/>
              <w:lang w:val="pt-BR"/>
            </w:rPr>
          </w:rPrChange>
        </w:rPr>
      </w:pPr>
      <w:r>
        <w:rPr>
          <w:sz w:val="28"/>
          <w:szCs w:val="28"/>
          <w:lang w:val="pt-BR"/>
        </w:rPr>
        <w:t>Đ</w:t>
      </w:r>
      <w:r w:rsidR="0070549D" w:rsidRPr="00771AAE">
        <w:rPr>
          <w:sz w:val="28"/>
          <w:szCs w:val="28"/>
          <w:lang w:val="pt-BR"/>
        </w:rPr>
        <w:t>ơn vị</w:t>
      </w:r>
      <w:r w:rsidR="00944AD0">
        <w:rPr>
          <w:sz w:val="28"/>
          <w:szCs w:val="28"/>
          <w:lang w:val="pt-BR"/>
        </w:rPr>
        <w:t xml:space="preserve"> </w:t>
      </w:r>
      <w:r w:rsidR="00EC5194">
        <w:rPr>
          <w:sz w:val="28"/>
          <w:szCs w:val="28"/>
          <w:lang w:val="pt-BR"/>
        </w:rPr>
        <w:t>có nhu cầu cấp mới tài khoản định danh</w:t>
      </w:r>
      <w:r w:rsidR="0070549D" w:rsidRPr="00771AAE">
        <w:rPr>
          <w:sz w:val="28"/>
          <w:szCs w:val="28"/>
          <w:lang w:val="pt-BR"/>
        </w:rPr>
        <w:t xml:space="preserve"> </w:t>
      </w:r>
      <w:r w:rsidR="0070549D">
        <w:rPr>
          <w:sz w:val="28"/>
          <w:szCs w:val="28"/>
          <w:lang w:val="pt-BR"/>
        </w:rPr>
        <w:t xml:space="preserve">lập đề nghị </w:t>
      </w:r>
      <w:r w:rsidR="0070549D" w:rsidRPr="00771AAE">
        <w:rPr>
          <w:sz w:val="28"/>
          <w:szCs w:val="28"/>
          <w:lang w:val="pt-BR"/>
        </w:rPr>
        <w:t xml:space="preserve">cấp mới theo </w:t>
      </w:r>
      <w:r w:rsidR="000C5A9B">
        <w:rPr>
          <w:sz w:val="28"/>
          <w:szCs w:val="28"/>
          <w:lang w:val="pt-BR"/>
        </w:rPr>
        <w:t>M</w:t>
      </w:r>
      <w:r w:rsidR="0070549D" w:rsidRPr="00771AAE">
        <w:rPr>
          <w:sz w:val="28"/>
          <w:szCs w:val="28"/>
          <w:lang w:val="pt-BR"/>
        </w:rPr>
        <w:t xml:space="preserve">ẫu số 01 (đính kèm </w:t>
      </w:r>
      <w:r w:rsidR="0070549D">
        <w:rPr>
          <w:sz w:val="28"/>
          <w:szCs w:val="28"/>
          <w:lang w:val="pt-BR"/>
        </w:rPr>
        <w:t>Q</w:t>
      </w:r>
      <w:r w:rsidR="0070549D" w:rsidRPr="00771AAE">
        <w:rPr>
          <w:sz w:val="28"/>
          <w:szCs w:val="28"/>
          <w:lang w:val="pt-BR"/>
        </w:rPr>
        <w:t xml:space="preserve">uy chế này) </w:t>
      </w:r>
      <w:r w:rsidR="00E81AC5">
        <w:rPr>
          <w:sz w:val="28"/>
          <w:szCs w:val="28"/>
          <w:lang w:val="pt-BR"/>
        </w:rPr>
        <w:t xml:space="preserve">gửi </w:t>
      </w:r>
      <w:commentRangeStart w:id="290"/>
      <w:del w:id="291" w:author="Minh Nguyen" w:date="2021-12-17T11:08:00Z">
        <w:r w:rsidRPr="00E563B7" w:rsidDel="002236C0">
          <w:rPr>
            <w:sz w:val="28"/>
            <w:szCs w:val="28"/>
            <w:highlight w:val="yellow"/>
            <w:lang w:val="pt-BR"/>
            <w:rPrChange w:id="292" w:author="Minh Nguyen" w:date="2021-12-17T11:09:00Z">
              <w:rPr>
                <w:sz w:val="28"/>
                <w:szCs w:val="28"/>
                <w:lang w:val="pt-BR"/>
              </w:rPr>
            </w:rPrChange>
          </w:rPr>
          <w:delText xml:space="preserve">Cục </w:delText>
        </w:r>
      </w:del>
      <w:ins w:id="293" w:author="Minh Nguyen" w:date="2021-12-17T11:08:00Z">
        <w:r w:rsidR="002236C0" w:rsidRPr="00E563B7">
          <w:rPr>
            <w:sz w:val="28"/>
            <w:szCs w:val="28"/>
            <w:highlight w:val="yellow"/>
            <w:lang w:val="pt-BR"/>
            <w:rPrChange w:id="294" w:author="Minh Nguyen" w:date="2021-12-17T11:09:00Z">
              <w:rPr>
                <w:sz w:val="28"/>
                <w:szCs w:val="28"/>
                <w:lang w:val="pt-BR"/>
              </w:rPr>
            </w:rPrChange>
          </w:rPr>
          <w:t>Bộ phận quản trị</w:t>
        </w:r>
      </w:ins>
      <w:del w:id="295" w:author="Minh Nguyen" w:date="2021-12-17T11:08:00Z">
        <w:r w:rsidRPr="00E563B7" w:rsidDel="002236C0">
          <w:rPr>
            <w:sz w:val="28"/>
            <w:szCs w:val="28"/>
            <w:highlight w:val="yellow"/>
            <w:lang w:val="pt-BR"/>
            <w:rPrChange w:id="296" w:author="Minh Nguyen" w:date="2021-12-17T11:09:00Z">
              <w:rPr>
                <w:sz w:val="28"/>
                <w:szCs w:val="28"/>
                <w:lang w:val="pt-BR"/>
              </w:rPr>
            </w:rPrChange>
          </w:rPr>
          <w:delText>Công nghệ tin học (</w:delText>
        </w:r>
        <w:r w:rsidR="00C3272C" w:rsidRPr="00E563B7" w:rsidDel="002236C0">
          <w:rPr>
            <w:sz w:val="28"/>
            <w:szCs w:val="28"/>
            <w:highlight w:val="yellow"/>
            <w:lang w:val="pt-BR"/>
            <w:rPrChange w:id="297" w:author="Minh Nguyen" w:date="2021-12-17T11:09:00Z">
              <w:rPr>
                <w:sz w:val="28"/>
                <w:szCs w:val="28"/>
                <w:lang w:val="pt-BR"/>
              </w:rPr>
            </w:rPrChange>
          </w:rPr>
          <w:delText xml:space="preserve">sau đây viết tắt là </w:delText>
        </w:r>
        <w:r w:rsidR="0070549D" w:rsidRPr="00E563B7" w:rsidDel="002236C0">
          <w:rPr>
            <w:sz w:val="28"/>
            <w:szCs w:val="28"/>
            <w:highlight w:val="yellow"/>
            <w:lang w:val="pt-BR"/>
            <w:rPrChange w:id="298" w:author="Minh Nguyen" w:date="2021-12-17T11:09:00Z">
              <w:rPr>
                <w:sz w:val="28"/>
                <w:szCs w:val="28"/>
                <w:lang w:val="pt-BR"/>
              </w:rPr>
            </w:rPrChange>
          </w:rPr>
          <w:delText>Cục CNTH</w:delText>
        </w:r>
        <w:r w:rsidRPr="00E563B7" w:rsidDel="002236C0">
          <w:rPr>
            <w:sz w:val="28"/>
            <w:szCs w:val="28"/>
            <w:highlight w:val="yellow"/>
            <w:lang w:val="pt-BR"/>
            <w:rPrChange w:id="299" w:author="Minh Nguyen" w:date="2021-12-17T11:09:00Z">
              <w:rPr>
                <w:sz w:val="28"/>
                <w:szCs w:val="28"/>
                <w:lang w:val="pt-BR"/>
              </w:rPr>
            </w:rPrChange>
          </w:rPr>
          <w:delText>)</w:delText>
        </w:r>
      </w:del>
      <w:r w:rsidR="0070549D" w:rsidRPr="00771AAE">
        <w:rPr>
          <w:sz w:val="28"/>
          <w:szCs w:val="28"/>
          <w:lang w:val="pt-BR"/>
        </w:rPr>
        <w:t xml:space="preserve"> </w:t>
      </w:r>
      <w:commentRangeEnd w:id="290"/>
      <w:r w:rsidR="007F0C6C">
        <w:rPr>
          <w:rStyle w:val="CommentReference"/>
        </w:rPr>
        <w:commentReference w:id="290"/>
      </w:r>
      <w:r w:rsidR="00983FA4">
        <w:rPr>
          <w:sz w:val="28"/>
          <w:szCs w:val="28"/>
          <w:lang w:val="pt-BR"/>
        </w:rPr>
        <w:t xml:space="preserve">qua hệ thống quản lý văn bản điện tử </w:t>
      </w:r>
      <w:del w:id="300" w:author="Minh Nguyen" w:date="2021-12-17T10:19:00Z">
        <w:r w:rsidR="00983FA4" w:rsidDel="0073580F">
          <w:rPr>
            <w:sz w:val="28"/>
            <w:szCs w:val="28"/>
            <w:lang w:val="pt-BR"/>
          </w:rPr>
          <w:delText>NHNN</w:delText>
        </w:r>
      </w:del>
      <w:ins w:id="301" w:author="Minh Nguyen" w:date="2021-12-17T10:19:00Z">
        <w:r w:rsidR="0073580F">
          <w:rPr>
            <w:sz w:val="28"/>
            <w:szCs w:val="28"/>
            <w:lang w:val="pt-BR"/>
          </w:rPr>
          <w:t>BHXH</w:t>
        </w:r>
      </w:ins>
      <w:r w:rsidR="00C3272C">
        <w:rPr>
          <w:sz w:val="28"/>
          <w:szCs w:val="28"/>
          <w:lang w:val="pt-BR"/>
        </w:rPr>
        <w:t xml:space="preserve"> hoặc</w:t>
      </w:r>
      <w:r w:rsidR="00983FA4">
        <w:rPr>
          <w:sz w:val="28"/>
          <w:szCs w:val="28"/>
          <w:lang w:val="pt-BR"/>
        </w:rPr>
        <w:t xml:space="preserve"> thư điện tử</w:t>
      </w:r>
      <w:r w:rsidR="00101297">
        <w:rPr>
          <w:sz w:val="28"/>
          <w:szCs w:val="28"/>
          <w:lang w:val="pt-BR"/>
        </w:rPr>
        <w:t xml:space="preserve"> </w:t>
      </w:r>
      <w:r w:rsidR="00101297" w:rsidRPr="007F0C6C">
        <w:rPr>
          <w:strike/>
          <w:sz w:val="28"/>
          <w:szCs w:val="28"/>
          <w:lang w:val="pt-BR"/>
          <w:rPrChange w:id="302" w:author="Minh Nguyen" w:date="2021-12-17T11:09:00Z">
            <w:rPr>
              <w:sz w:val="28"/>
              <w:szCs w:val="28"/>
              <w:lang w:val="pt-BR"/>
            </w:rPr>
          </w:rPrChange>
        </w:rPr>
        <w:t>(sau đây gọi chung là qua mạng máy tính</w:t>
      </w:r>
      <w:r w:rsidR="00983FA4">
        <w:rPr>
          <w:sz w:val="28"/>
          <w:szCs w:val="28"/>
          <w:lang w:val="pt-BR"/>
        </w:rPr>
        <w:t>)</w:t>
      </w:r>
      <w:r w:rsidR="0070549D" w:rsidRPr="00771AAE">
        <w:rPr>
          <w:sz w:val="28"/>
          <w:szCs w:val="28"/>
          <w:lang w:val="pt-BR"/>
        </w:rPr>
        <w:t>.</w:t>
      </w:r>
      <w:r w:rsidR="0070549D">
        <w:rPr>
          <w:sz w:val="28"/>
          <w:szCs w:val="28"/>
          <w:lang w:val="pt-BR"/>
        </w:rPr>
        <w:t xml:space="preserve"> </w:t>
      </w:r>
      <w:r w:rsidR="00BC7C3D" w:rsidRPr="002236C0">
        <w:rPr>
          <w:strike/>
          <w:sz w:val="28"/>
          <w:szCs w:val="28"/>
          <w:highlight w:val="yellow"/>
          <w:lang w:val="pt-BR"/>
          <w:rPrChange w:id="303" w:author="Minh Nguyen" w:date="2021-12-17T11:07:00Z">
            <w:rPr>
              <w:sz w:val="28"/>
              <w:szCs w:val="28"/>
              <w:lang w:val="pt-BR"/>
            </w:rPr>
          </w:rPrChange>
        </w:rPr>
        <w:t>Nếu đơn vị có nhu cầu cấp mới thư điện tử kèm tài khoản định danh</w:t>
      </w:r>
      <w:r w:rsidR="00EC5194" w:rsidRPr="002236C0">
        <w:rPr>
          <w:strike/>
          <w:sz w:val="28"/>
          <w:szCs w:val="28"/>
          <w:highlight w:val="yellow"/>
          <w:lang w:val="pt-BR"/>
          <w:rPrChange w:id="304" w:author="Minh Nguyen" w:date="2021-12-17T11:07:00Z">
            <w:rPr>
              <w:sz w:val="28"/>
              <w:szCs w:val="28"/>
              <w:lang w:val="pt-BR"/>
            </w:rPr>
          </w:rPrChange>
        </w:rPr>
        <w:t xml:space="preserve"> thực hiện theo hướng dẫn</w:t>
      </w:r>
      <w:r w:rsidR="00BC7C3D" w:rsidRPr="002236C0">
        <w:rPr>
          <w:strike/>
          <w:sz w:val="28"/>
          <w:szCs w:val="28"/>
          <w:highlight w:val="yellow"/>
          <w:lang w:val="pt-BR"/>
          <w:rPrChange w:id="305" w:author="Minh Nguyen" w:date="2021-12-17T11:07:00Z">
            <w:rPr>
              <w:sz w:val="28"/>
              <w:szCs w:val="28"/>
              <w:lang w:val="pt-BR"/>
            </w:rPr>
          </w:rPrChange>
        </w:rPr>
        <w:t xml:space="preserve"> trong Mẫu số 01</w:t>
      </w:r>
      <w:r w:rsidR="000133ED" w:rsidRPr="002236C0">
        <w:rPr>
          <w:strike/>
          <w:sz w:val="28"/>
          <w:szCs w:val="28"/>
          <w:highlight w:val="yellow"/>
          <w:lang w:val="pt-BR"/>
          <w:rPrChange w:id="306" w:author="Minh Nguyen" w:date="2021-12-17T11:07:00Z">
            <w:rPr>
              <w:sz w:val="28"/>
              <w:szCs w:val="28"/>
              <w:lang w:val="pt-BR"/>
            </w:rPr>
          </w:rPrChange>
        </w:rPr>
        <w:t xml:space="preserve"> (đính kèm Quy chế này)</w:t>
      </w:r>
      <w:r w:rsidR="00BC7C3D" w:rsidRPr="002236C0">
        <w:rPr>
          <w:strike/>
          <w:sz w:val="28"/>
          <w:szCs w:val="28"/>
          <w:highlight w:val="yellow"/>
          <w:lang w:val="pt-BR"/>
          <w:rPrChange w:id="307" w:author="Minh Nguyen" w:date="2021-12-17T11:07:00Z">
            <w:rPr>
              <w:sz w:val="28"/>
              <w:szCs w:val="28"/>
              <w:lang w:val="pt-BR"/>
            </w:rPr>
          </w:rPrChange>
        </w:rPr>
        <w:t>.</w:t>
      </w:r>
    </w:p>
    <w:p w14:paraId="21732BCF" w14:textId="45D78E62" w:rsidR="0070549D" w:rsidRDefault="0070549D" w:rsidP="00AF3201">
      <w:pPr>
        <w:pStyle w:val="ListParagraph"/>
        <w:numPr>
          <w:ilvl w:val="0"/>
          <w:numId w:val="45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 w:rsidRPr="00771AAE">
        <w:rPr>
          <w:sz w:val="28"/>
          <w:szCs w:val="28"/>
          <w:lang w:val="pt-BR"/>
        </w:rPr>
        <w:lastRenderedPageBreak/>
        <w:t xml:space="preserve">Trong thời hạn 03 ngày làm việc kể từ </w:t>
      </w:r>
      <w:r w:rsidR="00C3272C">
        <w:rPr>
          <w:sz w:val="28"/>
          <w:szCs w:val="28"/>
          <w:lang w:val="pt-BR"/>
        </w:rPr>
        <w:t>ngày</w:t>
      </w:r>
      <w:r w:rsidR="00C3272C" w:rsidRPr="00771AAE">
        <w:rPr>
          <w:sz w:val="28"/>
          <w:szCs w:val="28"/>
          <w:lang w:val="pt-BR"/>
        </w:rPr>
        <w:t xml:space="preserve"> </w:t>
      </w:r>
      <w:r w:rsidRPr="00771AAE">
        <w:rPr>
          <w:sz w:val="28"/>
          <w:szCs w:val="28"/>
          <w:lang w:val="pt-BR"/>
        </w:rPr>
        <w:t xml:space="preserve">nhận được </w:t>
      </w:r>
      <w:r>
        <w:rPr>
          <w:sz w:val="28"/>
          <w:szCs w:val="28"/>
          <w:lang w:val="pt-BR"/>
        </w:rPr>
        <w:t>đề nghị</w:t>
      </w:r>
      <w:r w:rsidRPr="00771AAE">
        <w:rPr>
          <w:sz w:val="28"/>
          <w:szCs w:val="28"/>
          <w:lang w:val="pt-BR"/>
        </w:rPr>
        <w:t xml:space="preserve"> hợp lệ, </w:t>
      </w:r>
      <w:del w:id="308" w:author="Minh Nguyen" w:date="2021-12-17T11:39:00Z">
        <w:r w:rsidRPr="00112D7A" w:rsidDel="00B15400">
          <w:rPr>
            <w:strike/>
            <w:sz w:val="28"/>
            <w:szCs w:val="28"/>
            <w:lang w:val="pt-BR"/>
            <w:rPrChange w:id="309" w:author="Minh Nguyen" w:date="2021-12-17T11:10:00Z">
              <w:rPr>
                <w:sz w:val="28"/>
                <w:szCs w:val="28"/>
                <w:lang w:val="pt-BR"/>
              </w:rPr>
            </w:rPrChange>
          </w:rPr>
          <w:delText>Cục CNTH</w:delText>
        </w:r>
      </w:del>
      <w:ins w:id="310" w:author="Minh Nguyen" w:date="2021-12-17T11:39:00Z">
        <w:r w:rsidR="00B15400">
          <w:rPr>
            <w:strike/>
            <w:sz w:val="28"/>
            <w:szCs w:val="28"/>
            <w:lang w:val="pt-BR"/>
          </w:rPr>
          <w:t>Trung tâm CNTT</w:t>
        </w:r>
      </w:ins>
      <w:ins w:id="311" w:author="Minh Nguyen" w:date="2021-12-17T11:10:00Z">
        <w:r w:rsidR="00112D7A">
          <w:rPr>
            <w:sz w:val="28"/>
            <w:szCs w:val="28"/>
            <w:lang w:val="pt-BR"/>
          </w:rPr>
          <w:t xml:space="preserve"> Bộ phận quản trị</w:t>
        </w:r>
      </w:ins>
      <w:r w:rsidRPr="00771AAE">
        <w:rPr>
          <w:sz w:val="28"/>
          <w:szCs w:val="28"/>
          <w:lang w:val="pt-BR"/>
        </w:rPr>
        <w:t xml:space="preserve"> </w:t>
      </w:r>
      <w:r w:rsidR="00C3272C">
        <w:rPr>
          <w:sz w:val="28"/>
          <w:szCs w:val="28"/>
          <w:lang w:val="pt-BR"/>
        </w:rPr>
        <w:t>thực hiện</w:t>
      </w:r>
      <w:r w:rsidRPr="00771AAE">
        <w:rPr>
          <w:sz w:val="28"/>
          <w:szCs w:val="28"/>
          <w:lang w:val="pt-BR"/>
        </w:rPr>
        <w:t xml:space="preserve"> cấp mới </w:t>
      </w:r>
      <w:r w:rsidR="006E3BC2">
        <w:rPr>
          <w:sz w:val="28"/>
          <w:szCs w:val="28"/>
          <w:lang w:val="pt-BR"/>
        </w:rPr>
        <w:t>tài khoản đị</w:t>
      </w:r>
      <w:r w:rsidR="00315317">
        <w:rPr>
          <w:sz w:val="28"/>
          <w:szCs w:val="28"/>
          <w:lang w:val="pt-BR"/>
        </w:rPr>
        <w:t>nh danh,</w:t>
      </w:r>
      <w:r w:rsidR="006E3BC2">
        <w:rPr>
          <w:sz w:val="28"/>
          <w:szCs w:val="28"/>
          <w:lang w:val="pt-BR"/>
        </w:rPr>
        <w:t xml:space="preserve"> </w:t>
      </w:r>
      <w:r w:rsidR="006E3BC2" w:rsidRPr="00112D7A">
        <w:rPr>
          <w:strike/>
          <w:sz w:val="28"/>
          <w:szCs w:val="28"/>
          <w:lang w:val="pt-BR"/>
          <w:rPrChange w:id="312" w:author="Minh Nguyen" w:date="2021-12-17T11:10:00Z">
            <w:rPr>
              <w:sz w:val="28"/>
              <w:szCs w:val="28"/>
              <w:lang w:val="pt-BR"/>
            </w:rPr>
          </w:rPrChange>
        </w:rPr>
        <w:t xml:space="preserve">hộp thư điện tử (nếu </w:t>
      </w:r>
      <w:r w:rsidR="00C3272C" w:rsidRPr="00112D7A">
        <w:rPr>
          <w:strike/>
          <w:sz w:val="28"/>
          <w:szCs w:val="28"/>
          <w:lang w:val="pt-BR"/>
          <w:rPrChange w:id="313" w:author="Minh Nguyen" w:date="2021-12-17T11:10:00Z">
            <w:rPr>
              <w:sz w:val="28"/>
              <w:szCs w:val="28"/>
              <w:lang w:val="pt-BR"/>
            </w:rPr>
          </w:rPrChange>
        </w:rPr>
        <w:t>có yêu cầu</w:t>
      </w:r>
      <w:r w:rsidR="006E3BC2" w:rsidRPr="00112D7A">
        <w:rPr>
          <w:strike/>
          <w:sz w:val="28"/>
          <w:szCs w:val="28"/>
          <w:lang w:val="pt-BR"/>
          <w:rPrChange w:id="314" w:author="Minh Nguyen" w:date="2021-12-17T11:10:00Z">
            <w:rPr>
              <w:sz w:val="28"/>
              <w:szCs w:val="28"/>
              <w:lang w:val="pt-BR"/>
            </w:rPr>
          </w:rPrChange>
        </w:rPr>
        <w:t>)</w:t>
      </w:r>
      <w:r w:rsidR="00315317" w:rsidRPr="00112D7A">
        <w:rPr>
          <w:strike/>
          <w:sz w:val="28"/>
          <w:szCs w:val="28"/>
          <w:lang w:val="pt-BR"/>
          <w:rPrChange w:id="315" w:author="Minh Nguyen" w:date="2021-12-17T11:10:00Z">
            <w:rPr>
              <w:sz w:val="28"/>
              <w:szCs w:val="28"/>
              <w:lang w:val="pt-BR"/>
            </w:rPr>
          </w:rPrChange>
        </w:rPr>
        <w:t xml:space="preserve"> </w:t>
      </w:r>
      <w:r w:rsidRPr="00771AAE">
        <w:rPr>
          <w:sz w:val="28"/>
          <w:szCs w:val="28"/>
          <w:lang w:val="pt-BR"/>
        </w:rPr>
        <w:t>và thông báo cho</w:t>
      </w:r>
      <w:ins w:id="316" w:author="Minh Nguyen" w:date="2021-12-17T11:10:00Z">
        <w:r w:rsidR="00112D7A">
          <w:rPr>
            <w:sz w:val="28"/>
            <w:szCs w:val="28"/>
            <w:lang w:val="pt-BR"/>
          </w:rPr>
          <w:t xml:space="preserve"> </w:t>
        </w:r>
        <w:r w:rsidR="00112D7A" w:rsidRPr="00112D7A">
          <w:rPr>
            <w:sz w:val="28"/>
            <w:szCs w:val="28"/>
            <w:highlight w:val="yellow"/>
            <w:lang w:val="pt-BR"/>
            <w:rPrChange w:id="317" w:author="Minh Nguyen" w:date="2021-12-17T11:11:00Z">
              <w:rPr>
                <w:sz w:val="28"/>
                <w:szCs w:val="28"/>
                <w:lang w:val="pt-BR"/>
              </w:rPr>
            </w:rPrChange>
          </w:rPr>
          <w:t>đầu mối</w:t>
        </w:r>
      </w:ins>
      <w:r w:rsidRPr="00771AAE">
        <w:rPr>
          <w:sz w:val="28"/>
          <w:szCs w:val="28"/>
          <w:lang w:val="pt-BR"/>
        </w:rPr>
        <w:t xml:space="preserve"> đơn vị qua</w:t>
      </w:r>
      <w:ins w:id="318" w:author="Minh Nguyen" w:date="2021-12-17T11:10:00Z">
        <w:r w:rsidR="00112D7A">
          <w:rPr>
            <w:sz w:val="28"/>
            <w:szCs w:val="28"/>
            <w:lang w:val="pt-BR"/>
          </w:rPr>
          <w:t xml:space="preserve"> thư điện tử</w:t>
        </w:r>
      </w:ins>
      <w:r w:rsidRPr="00771AAE">
        <w:rPr>
          <w:sz w:val="28"/>
          <w:szCs w:val="28"/>
          <w:lang w:val="pt-BR"/>
        </w:rPr>
        <w:t xml:space="preserve"> </w:t>
      </w:r>
      <w:r w:rsidRPr="00112D7A">
        <w:rPr>
          <w:strike/>
          <w:sz w:val="28"/>
          <w:szCs w:val="28"/>
          <w:lang w:val="pt-BR"/>
          <w:rPrChange w:id="319" w:author="Minh Nguyen" w:date="2021-12-17T11:10:00Z">
            <w:rPr>
              <w:sz w:val="28"/>
              <w:szCs w:val="28"/>
              <w:lang w:val="pt-BR"/>
            </w:rPr>
          </w:rPrChange>
        </w:rPr>
        <w:t xml:space="preserve">mạng </w:t>
      </w:r>
      <w:r w:rsidR="009B14C7" w:rsidRPr="00112D7A">
        <w:rPr>
          <w:strike/>
          <w:sz w:val="28"/>
          <w:szCs w:val="28"/>
          <w:lang w:val="pt-BR"/>
          <w:rPrChange w:id="320" w:author="Minh Nguyen" w:date="2021-12-17T11:10:00Z">
            <w:rPr>
              <w:sz w:val="28"/>
              <w:szCs w:val="28"/>
              <w:lang w:val="pt-BR"/>
            </w:rPr>
          </w:rPrChange>
        </w:rPr>
        <w:t>máy tính</w:t>
      </w:r>
      <w:r w:rsidR="00983FA4">
        <w:rPr>
          <w:sz w:val="28"/>
          <w:szCs w:val="28"/>
          <w:lang w:val="pt-BR"/>
        </w:rPr>
        <w:t xml:space="preserve"> </w:t>
      </w:r>
      <w:r w:rsidR="00D719F0">
        <w:rPr>
          <w:sz w:val="28"/>
          <w:szCs w:val="28"/>
          <w:lang w:val="pt-BR"/>
        </w:rPr>
        <w:t>hoặc qua</w:t>
      </w:r>
      <w:r w:rsidR="00C3272C">
        <w:rPr>
          <w:sz w:val="28"/>
          <w:szCs w:val="28"/>
          <w:lang w:val="pt-BR"/>
        </w:rPr>
        <w:t xml:space="preserve"> đường</w:t>
      </w:r>
      <w:r w:rsidR="00D719F0">
        <w:rPr>
          <w:sz w:val="28"/>
          <w:szCs w:val="28"/>
          <w:lang w:val="pt-BR"/>
        </w:rPr>
        <w:t xml:space="preserve"> công văn đối với đơn vị mới được thành lập</w:t>
      </w:r>
      <w:r w:rsidRPr="00771AAE">
        <w:rPr>
          <w:sz w:val="28"/>
          <w:szCs w:val="28"/>
          <w:lang w:val="pt-BR"/>
        </w:rPr>
        <w:t>.</w:t>
      </w:r>
      <w:r w:rsidR="00983FA4">
        <w:rPr>
          <w:sz w:val="28"/>
          <w:szCs w:val="28"/>
          <w:lang w:val="pt-BR"/>
        </w:rPr>
        <w:t xml:space="preserve"> </w:t>
      </w:r>
    </w:p>
    <w:p w14:paraId="3E894F17" w14:textId="7A4FA5D3" w:rsidR="000D049B" w:rsidRPr="004E33E1" w:rsidRDefault="000D049B" w:rsidP="00AF3201">
      <w:pPr>
        <w:pStyle w:val="Heading2"/>
        <w:spacing w:before="120" w:after="120" w:line="276" w:lineRule="auto"/>
        <w:ind w:firstLine="567"/>
        <w:rPr>
          <w:rStyle w:val="Heading2Char"/>
          <w:b/>
          <w:strike/>
          <w:lang w:val="pt-BR"/>
          <w:rPrChange w:id="321" w:author="Minh Nguyen" w:date="2021-12-27T17:07:00Z">
            <w:rPr>
              <w:rStyle w:val="Heading2Char"/>
              <w:b/>
              <w:lang w:val="pt-BR"/>
            </w:rPr>
          </w:rPrChange>
        </w:rPr>
      </w:pPr>
      <w:r w:rsidRPr="004E33E1">
        <w:rPr>
          <w:rStyle w:val="Heading2Char"/>
          <w:b/>
          <w:strike/>
          <w:lang w:val="pt-BR"/>
          <w:rPrChange w:id="322" w:author="Minh Nguyen" w:date="2021-12-27T17:07:00Z">
            <w:rPr>
              <w:rStyle w:val="Heading2Char"/>
              <w:b/>
              <w:lang w:val="pt-BR"/>
            </w:rPr>
          </w:rPrChange>
        </w:rPr>
        <w:t xml:space="preserve">Điều </w:t>
      </w:r>
      <w:r w:rsidR="00917E0B" w:rsidRPr="004E33E1">
        <w:rPr>
          <w:rStyle w:val="Heading2Char"/>
          <w:b/>
          <w:strike/>
          <w:lang w:val="pt-BR"/>
          <w:rPrChange w:id="323" w:author="Minh Nguyen" w:date="2021-12-27T17:07:00Z">
            <w:rPr>
              <w:rStyle w:val="Heading2Char"/>
              <w:b/>
              <w:lang w:val="pt-BR"/>
            </w:rPr>
          </w:rPrChange>
        </w:rPr>
        <w:t>7</w:t>
      </w:r>
      <w:r w:rsidRPr="004E33E1">
        <w:rPr>
          <w:rStyle w:val="Heading2Char"/>
          <w:b/>
          <w:strike/>
          <w:lang w:val="pt-BR"/>
          <w:rPrChange w:id="324" w:author="Minh Nguyen" w:date="2021-12-27T17:07:00Z">
            <w:rPr>
              <w:rStyle w:val="Heading2Char"/>
              <w:b/>
              <w:lang w:val="pt-BR"/>
            </w:rPr>
          </w:rPrChange>
        </w:rPr>
        <w:t xml:space="preserve">. </w:t>
      </w:r>
      <w:r w:rsidR="00D36E34" w:rsidRPr="004E33E1">
        <w:rPr>
          <w:rStyle w:val="Heading2Char"/>
          <w:b/>
          <w:strike/>
          <w:lang w:val="pt-BR"/>
          <w:rPrChange w:id="325" w:author="Minh Nguyen" w:date="2021-12-27T17:07:00Z">
            <w:rPr>
              <w:rStyle w:val="Heading2Char"/>
              <w:b/>
              <w:lang w:val="pt-BR"/>
            </w:rPr>
          </w:rPrChange>
        </w:rPr>
        <w:t>T</w:t>
      </w:r>
      <w:r w:rsidRPr="004E33E1">
        <w:rPr>
          <w:rStyle w:val="Heading2Char"/>
          <w:b/>
          <w:strike/>
          <w:lang w:val="pt-BR"/>
          <w:rPrChange w:id="326" w:author="Minh Nguyen" w:date="2021-12-27T17:07:00Z">
            <w:rPr>
              <w:rStyle w:val="Heading2Char"/>
              <w:b/>
              <w:lang w:val="pt-BR"/>
            </w:rPr>
          </w:rPrChange>
        </w:rPr>
        <w:t xml:space="preserve">hay đổi thông tin </w:t>
      </w:r>
      <w:r w:rsidR="00E72E61" w:rsidRPr="004E33E1">
        <w:rPr>
          <w:rStyle w:val="Heading2Char"/>
          <w:b/>
          <w:strike/>
          <w:lang w:val="pt-BR"/>
          <w:rPrChange w:id="327" w:author="Minh Nguyen" w:date="2021-12-27T17:07:00Z">
            <w:rPr>
              <w:rStyle w:val="Heading2Char"/>
              <w:b/>
              <w:lang w:val="pt-BR"/>
            </w:rPr>
          </w:rPrChange>
        </w:rPr>
        <w:t xml:space="preserve">định danh người </w:t>
      </w:r>
      <w:commentRangeStart w:id="328"/>
      <w:r w:rsidR="00E72E61" w:rsidRPr="004E33E1">
        <w:rPr>
          <w:rStyle w:val="Heading2Char"/>
          <w:b/>
          <w:strike/>
          <w:lang w:val="pt-BR"/>
          <w:rPrChange w:id="329" w:author="Minh Nguyen" w:date="2021-12-27T17:07:00Z">
            <w:rPr>
              <w:rStyle w:val="Heading2Char"/>
              <w:b/>
              <w:lang w:val="pt-BR"/>
            </w:rPr>
          </w:rPrChange>
        </w:rPr>
        <w:t>dùng</w:t>
      </w:r>
      <w:commentRangeEnd w:id="328"/>
      <w:r w:rsidR="00517B98" w:rsidRPr="004E33E1">
        <w:rPr>
          <w:rStyle w:val="CommentReference"/>
          <w:rFonts w:eastAsia="SimSun" w:cs="Times New Roman"/>
          <w:b w:val="0"/>
          <w:strike/>
          <w:rPrChange w:id="330" w:author="Minh Nguyen" w:date="2021-12-27T17:07:00Z">
            <w:rPr>
              <w:rStyle w:val="CommentReference"/>
              <w:rFonts w:eastAsia="SimSun" w:cs="Times New Roman"/>
              <w:b w:val="0"/>
            </w:rPr>
          </w:rPrChange>
        </w:rPr>
        <w:commentReference w:id="328"/>
      </w:r>
    </w:p>
    <w:p w14:paraId="2D547277" w14:textId="0A6AA81D" w:rsidR="00D719F0" w:rsidRPr="004E33E1" w:rsidRDefault="00E72E61" w:rsidP="00AF3201">
      <w:pPr>
        <w:pStyle w:val="ListParagraph"/>
        <w:numPr>
          <w:ilvl w:val="0"/>
          <w:numId w:val="29"/>
        </w:numPr>
        <w:spacing w:before="120" w:after="120" w:line="276" w:lineRule="auto"/>
        <w:ind w:left="0" w:firstLine="567"/>
        <w:contextualSpacing w:val="0"/>
        <w:jc w:val="both"/>
        <w:rPr>
          <w:strike/>
          <w:sz w:val="28"/>
          <w:szCs w:val="28"/>
          <w:lang w:val="pt-BR"/>
          <w:rPrChange w:id="331" w:author="Minh Nguyen" w:date="2021-12-27T17:07:00Z">
            <w:rPr>
              <w:sz w:val="28"/>
              <w:szCs w:val="28"/>
              <w:lang w:val="pt-BR"/>
            </w:rPr>
          </w:rPrChange>
        </w:rPr>
      </w:pPr>
      <w:r w:rsidRPr="004E33E1">
        <w:rPr>
          <w:strike/>
          <w:sz w:val="28"/>
          <w:szCs w:val="28"/>
          <w:lang w:val="pt-BR"/>
          <w:rPrChange w:id="332" w:author="Minh Nguyen" w:date="2021-12-27T17:07:00Z">
            <w:rPr>
              <w:sz w:val="28"/>
              <w:szCs w:val="28"/>
              <w:lang w:val="pt-BR"/>
            </w:rPr>
          </w:rPrChange>
        </w:rPr>
        <w:t>T</w:t>
      </w:r>
      <w:r w:rsidR="000D049B" w:rsidRPr="004E33E1">
        <w:rPr>
          <w:strike/>
          <w:sz w:val="28"/>
          <w:szCs w:val="28"/>
          <w:lang w:val="pt-BR"/>
          <w:rPrChange w:id="333" w:author="Minh Nguyen" w:date="2021-12-27T17:07:00Z">
            <w:rPr>
              <w:sz w:val="28"/>
              <w:szCs w:val="28"/>
              <w:lang w:val="pt-BR"/>
            </w:rPr>
          </w:rPrChange>
        </w:rPr>
        <w:t>hông tin định danh</w:t>
      </w:r>
      <w:r w:rsidRPr="004E33E1">
        <w:rPr>
          <w:strike/>
          <w:sz w:val="28"/>
          <w:szCs w:val="28"/>
          <w:lang w:val="pt-BR"/>
          <w:rPrChange w:id="334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người dùng</w:t>
      </w:r>
      <w:r w:rsidR="000D049B" w:rsidRPr="004E33E1">
        <w:rPr>
          <w:strike/>
          <w:sz w:val="28"/>
          <w:szCs w:val="28"/>
          <w:lang w:val="pt-BR"/>
          <w:rPrChange w:id="335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được mô tả chi tiết tại Phụ lục 01 </w:t>
      </w:r>
      <w:r w:rsidR="00C568B1" w:rsidRPr="004E33E1">
        <w:rPr>
          <w:strike/>
          <w:sz w:val="28"/>
          <w:szCs w:val="28"/>
          <w:lang w:val="pt-BR"/>
          <w:rPrChange w:id="336" w:author="Minh Nguyen" w:date="2021-12-27T17:07:00Z">
            <w:rPr>
              <w:sz w:val="28"/>
              <w:szCs w:val="28"/>
              <w:lang w:val="pt-BR"/>
            </w:rPr>
          </w:rPrChange>
        </w:rPr>
        <w:t>(</w:t>
      </w:r>
      <w:r w:rsidR="000D049B" w:rsidRPr="004E33E1">
        <w:rPr>
          <w:strike/>
          <w:sz w:val="28"/>
          <w:szCs w:val="28"/>
          <w:lang w:val="pt-BR"/>
          <w:rPrChange w:id="337" w:author="Minh Nguyen" w:date="2021-12-27T17:07:00Z">
            <w:rPr>
              <w:sz w:val="28"/>
              <w:szCs w:val="28"/>
              <w:lang w:val="pt-BR"/>
            </w:rPr>
          </w:rPrChange>
        </w:rPr>
        <w:t>đính kèm Quy chế này</w:t>
      </w:r>
      <w:r w:rsidR="00C568B1" w:rsidRPr="004E33E1">
        <w:rPr>
          <w:strike/>
          <w:sz w:val="28"/>
          <w:szCs w:val="28"/>
          <w:lang w:val="pt-BR"/>
          <w:rPrChange w:id="338" w:author="Minh Nguyen" w:date="2021-12-27T17:07:00Z">
            <w:rPr>
              <w:sz w:val="28"/>
              <w:szCs w:val="28"/>
              <w:lang w:val="pt-BR"/>
            </w:rPr>
          </w:rPrChange>
        </w:rPr>
        <w:t>)</w:t>
      </w:r>
      <w:r w:rsidR="000D049B" w:rsidRPr="004E33E1">
        <w:rPr>
          <w:strike/>
          <w:sz w:val="28"/>
          <w:szCs w:val="28"/>
          <w:lang w:val="pt-BR"/>
          <w:rPrChange w:id="339" w:author="Minh Nguyen" w:date="2021-12-27T17:07:00Z">
            <w:rPr>
              <w:sz w:val="28"/>
              <w:szCs w:val="28"/>
              <w:lang w:val="pt-BR"/>
            </w:rPr>
          </w:rPrChange>
        </w:rPr>
        <w:t>.</w:t>
      </w:r>
      <w:r w:rsidR="002A6A89" w:rsidRPr="004E33E1">
        <w:rPr>
          <w:strike/>
          <w:sz w:val="28"/>
          <w:szCs w:val="28"/>
          <w:lang w:val="pt-BR"/>
          <w:rPrChange w:id="340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Thông tin định danh</w:t>
      </w:r>
      <w:r w:rsidRPr="004E33E1">
        <w:rPr>
          <w:strike/>
          <w:sz w:val="28"/>
          <w:szCs w:val="28"/>
          <w:lang w:val="pt-BR"/>
          <w:rPrChange w:id="341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người dùng</w:t>
      </w:r>
      <w:r w:rsidR="002A6A89" w:rsidRPr="004E33E1">
        <w:rPr>
          <w:strike/>
          <w:sz w:val="28"/>
          <w:szCs w:val="28"/>
          <w:lang w:val="pt-BR"/>
          <w:rPrChange w:id="342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</w:t>
      </w:r>
      <w:r w:rsidRPr="004E33E1">
        <w:rPr>
          <w:strike/>
          <w:sz w:val="28"/>
          <w:szCs w:val="28"/>
          <w:lang w:val="pt-BR"/>
          <w:rPrChange w:id="343" w:author="Minh Nguyen" w:date="2021-12-27T17:07:00Z">
            <w:rPr>
              <w:sz w:val="28"/>
              <w:szCs w:val="28"/>
              <w:lang w:val="pt-BR"/>
            </w:rPr>
          </w:rPrChange>
        </w:rPr>
        <w:t>bao gồm</w:t>
      </w:r>
      <w:r w:rsidR="002A6A89" w:rsidRPr="004E33E1">
        <w:rPr>
          <w:strike/>
          <w:sz w:val="28"/>
          <w:szCs w:val="28"/>
          <w:lang w:val="pt-BR"/>
          <w:rPrChange w:id="344" w:author="Minh Nguyen" w:date="2021-12-27T17:07:00Z">
            <w:rPr>
              <w:sz w:val="28"/>
              <w:szCs w:val="28"/>
              <w:lang w:val="pt-BR"/>
            </w:rPr>
          </w:rPrChange>
        </w:rPr>
        <w:t xml:space="preserve">: </w:t>
      </w:r>
    </w:p>
    <w:p w14:paraId="65807CA3" w14:textId="062A4137" w:rsidR="00D719F0" w:rsidRPr="004E33E1" w:rsidRDefault="002A6A89" w:rsidP="00AF3201">
      <w:pPr>
        <w:pStyle w:val="ListParagraph"/>
        <w:numPr>
          <w:ilvl w:val="0"/>
          <w:numId w:val="50"/>
        </w:numPr>
        <w:spacing w:before="120" w:after="120" w:line="276" w:lineRule="auto"/>
        <w:ind w:left="0" w:firstLine="567"/>
        <w:contextualSpacing w:val="0"/>
        <w:jc w:val="both"/>
        <w:rPr>
          <w:strike/>
          <w:sz w:val="28"/>
          <w:szCs w:val="28"/>
          <w:lang w:val="pt-BR"/>
          <w:rPrChange w:id="345" w:author="Minh Nguyen" w:date="2021-12-27T17:07:00Z">
            <w:rPr>
              <w:sz w:val="28"/>
              <w:szCs w:val="28"/>
              <w:lang w:val="pt-BR"/>
            </w:rPr>
          </w:rPrChange>
        </w:rPr>
      </w:pPr>
      <w:r w:rsidRPr="004E33E1">
        <w:rPr>
          <w:strike/>
          <w:sz w:val="28"/>
          <w:szCs w:val="28"/>
          <w:lang w:val="pt-BR"/>
          <w:rPrChange w:id="346" w:author="Minh Nguyen" w:date="2021-12-27T17:07:00Z">
            <w:rPr>
              <w:sz w:val="28"/>
              <w:szCs w:val="28"/>
              <w:lang w:val="pt-BR"/>
            </w:rPr>
          </w:rPrChange>
        </w:rPr>
        <w:t>Thông tin cố định không thể thay đổi</w:t>
      </w:r>
      <w:ins w:id="347" w:author="Minh Nguyen" w:date="2021-12-17T11:13:00Z">
        <w:r w:rsidR="00ED3939" w:rsidRPr="004E33E1">
          <w:rPr>
            <w:strike/>
            <w:sz w:val="28"/>
            <w:szCs w:val="28"/>
            <w:lang w:val="pt-BR"/>
            <w:rPrChange w:id="348" w:author="Minh Nguyen" w:date="2021-12-27T17:07:00Z">
              <w:rPr>
                <w:sz w:val="28"/>
                <w:szCs w:val="28"/>
                <w:lang w:val="pt-BR"/>
              </w:rPr>
            </w:rPrChange>
          </w:rPr>
          <w:t xml:space="preserve">: </w:t>
        </w:r>
        <w:r w:rsidR="00ED3939" w:rsidRPr="004E33E1">
          <w:rPr>
            <w:strike/>
            <w:sz w:val="28"/>
            <w:szCs w:val="28"/>
            <w:highlight w:val="yellow"/>
            <w:lang w:val="pt-BR"/>
            <w:rPrChange w:id="349" w:author="Minh Nguyen" w:date="2021-12-27T17:07:00Z">
              <w:rPr>
                <w:sz w:val="28"/>
                <w:szCs w:val="28"/>
                <w:lang w:val="pt-BR"/>
              </w:rPr>
            </w:rPrChange>
          </w:rPr>
          <w:t>Tên tài khoản định</w:t>
        </w:r>
        <w:r w:rsidR="00ED3939" w:rsidRPr="004E33E1">
          <w:rPr>
            <w:strike/>
            <w:sz w:val="28"/>
            <w:szCs w:val="28"/>
            <w:lang w:val="pt-BR"/>
            <w:rPrChange w:id="350" w:author="Minh Nguyen" w:date="2021-12-27T17:07:00Z">
              <w:rPr>
                <w:sz w:val="28"/>
                <w:szCs w:val="28"/>
                <w:lang w:val="pt-BR"/>
              </w:rPr>
            </w:rPrChange>
          </w:rPr>
          <w:t xml:space="preserve"> danh</w:t>
        </w:r>
      </w:ins>
      <w:r w:rsidRPr="004E33E1">
        <w:rPr>
          <w:strike/>
          <w:sz w:val="28"/>
          <w:szCs w:val="28"/>
          <w:lang w:val="pt-BR"/>
          <w:rPrChange w:id="351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(Mục 1 Phụ lục 01 đính kèm Quy chế này); </w:t>
      </w:r>
    </w:p>
    <w:p w14:paraId="13C4786A" w14:textId="4A8EF2D2" w:rsidR="00D719F0" w:rsidRPr="004E33E1" w:rsidRDefault="002A6A89" w:rsidP="00AF3201">
      <w:pPr>
        <w:pStyle w:val="ListParagraph"/>
        <w:numPr>
          <w:ilvl w:val="0"/>
          <w:numId w:val="50"/>
        </w:numPr>
        <w:spacing w:before="120" w:after="120" w:line="276" w:lineRule="auto"/>
        <w:ind w:left="0" w:firstLine="567"/>
        <w:contextualSpacing w:val="0"/>
        <w:jc w:val="both"/>
        <w:rPr>
          <w:strike/>
          <w:sz w:val="28"/>
          <w:szCs w:val="28"/>
          <w:lang w:val="pt-BR"/>
          <w:rPrChange w:id="352" w:author="Minh Nguyen" w:date="2021-12-27T17:07:00Z">
            <w:rPr>
              <w:sz w:val="28"/>
              <w:szCs w:val="28"/>
              <w:lang w:val="pt-BR"/>
            </w:rPr>
          </w:rPrChange>
        </w:rPr>
      </w:pPr>
      <w:r w:rsidRPr="004E33E1">
        <w:rPr>
          <w:strike/>
          <w:sz w:val="28"/>
          <w:szCs w:val="28"/>
          <w:lang w:val="pt-BR"/>
          <w:rPrChange w:id="353" w:author="Minh Nguyen" w:date="2021-12-27T17:07:00Z">
            <w:rPr>
              <w:sz w:val="28"/>
              <w:szCs w:val="28"/>
              <w:lang w:val="pt-BR"/>
            </w:rPr>
          </w:rPrChange>
        </w:rPr>
        <w:t>Thông tin có thể thay đổi</w:t>
      </w:r>
      <w:r w:rsidR="0063234E" w:rsidRPr="004E33E1">
        <w:rPr>
          <w:strike/>
          <w:sz w:val="28"/>
          <w:szCs w:val="28"/>
          <w:lang w:val="pt-BR"/>
          <w:rPrChange w:id="354" w:author="Minh Nguyen" w:date="2021-12-27T17:07:00Z">
            <w:rPr>
              <w:sz w:val="28"/>
              <w:szCs w:val="28"/>
              <w:lang w:val="pt-BR"/>
            </w:rPr>
          </w:rPrChange>
        </w:rPr>
        <w:t>,</w:t>
      </w:r>
      <w:r w:rsidRPr="004E33E1">
        <w:rPr>
          <w:strike/>
          <w:sz w:val="28"/>
          <w:szCs w:val="28"/>
          <w:lang w:val="pt-BR"/>
          <w:rPrChange w:id="355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do bộ phận quản trị thực hiện</w:t>
      </w:r>
      <w:ins w:id="356" w:author="Minh Nguyen" w:date="2021-12-17T11:14:00Z">
        <w:r w:rsidR="00517B98" w:rsidRPr="004E33E1">
          <w:rPr>
            <w:strike/>
            <w:sz w:val="28"/>
            <w:szCs w:val="28"/>
            <w:lang w:val="pt-BR"/>
            <w:rPrChange w:id="357" w:author="Minh Nguyen" w:date="2021-12-27T17:07:00Z">
              <w:rPr>
                <w:sz w:val="28"/>
                <w:szCs w:val="28"/>
                <w:lang w:val="pt-BR"/>
              </w:rPr>
            </w:rPrChange>
          </w:rPr>
          <w:t>: Tên hiển thị</w:t>
        </w:r>
      </w:ins>
      <w:r w:rsidRPr="004E33E1">
        <w:rPr>
          <w:strike/>
          <w:sz w:val="28"/>
          <w:szCs w:val="28"/>
          <w:lang w:val="pt-BR"/>
          <w:rPrChange w:id="358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(Mục 2 Phụ lục 01 đính kèm Quy chế này); </w:t>
      </w:r>
    </w:p>
    <w:p w14:paraId="34AC04AA" w14:textId="6C966613" w:rsidR="000D049B" w:rsidRPr="004E33E1" w:rsidRDefault="002A6A89" w:rsidP="00AF3201">
      <w:pPr>
        <w:pStyle w:val="ListParagraph"/>
        <w:numPr>
          <w:ilvl w:val="0"/>
          <w:numId w:val="50"/>
        </w:numPr>
        <w:spacing w:before="120" w:after="120" w:line="276" w:lineRule="auto"/>
        <w:ind w:left="0" w:firstLine="567"/>
        <w:contextualSpacing w:val="0"/>
        <w:jc w:val="both"/>
        <w:rPr>
          <w:strike/>
          <w:sz w:val="28"/>
          <w:szCs w:val="28"/>
          <w:lang w:val="pt-BR"/>
          <w:rPrChange w:id="359" w:author="Minh Nguyen" w:date="2021-12-27T17:07:00Z">
            <w:rPr>
              <w:sz w:val="28"/>
              <w:szCs w:val="28"/>
              <w:lang w:val="pt-BR"/>
            </w:rPr>
          </w:rPrChange>
        </w:rPr>
      </w:pPr>
      <w:r w:rsidRPr="004E33E1">
        <w:rPr>
          <w:strike/>
          <w:sz w:val="28"/>
          <w:szCs w:val="28"/>
          <w:lang w:val="pt-BR"/>
          <w:rPrChange w:id="360" w:author="Minh Nguyen" w:date="2021-12-27T17:07:00Z">
            <w:rPr>
              <w:sz w:val="28"/>
              <w:szCs w:val="28"/>
              <w:lang w:val="pt-BR"/>
            </w:rPr>
          </w:rPrChange>
        </w:rPr>
        <w:t>Thông tin có thể thay đổi</w:t>
      </w:r>
      <w:r w:rsidR="0063234E" w:rsidRPr="004E33E1">
        <w:rPr>
          <w:strike/>
          <w:sz w:val="28"/>
          <w:szCs w:val="28"/>
          <w:lang w:val="pt-BR"/>
          <w:rPrChange w:id="361" w:author="Minh Nguyen" w:date="2021-12-27T17:07:00Z">
            <w:rPr>
              <w:sz w:val="28"/>
              <w:szCs w:val="28"/>
              <w:lang w:val="pt-BR"/>
            </w:rPr>
          </w:rPrChange>
        </w:rPr>
        <w:t>,</w:t>
      </w:r>
      <w:r w:rsidRPr="004E33E1">
        <w:rPr>
          <w:strike/>
          <w:sz w:val="28"/>
          <w:szCs w:val="28"/>
          <w:lang w:val="pt-BR"/>
          <w:rPrChange w:id="362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do người </w:t>
      </w:r>
      <w:r w:rsidR="00905A89" w:rsidRPr="004E33E1">
        <w:rPr>
          <w:strike/>
          <w:sz w:val="28"/>
          <w:szCs w:val="28"/>
          <w:lang w:val="pt-BR"/>
          <w:rPrChange w:id="363" w:author="Minh Nguyen" w:date="2021-12-27T17:07:00Z">
            <w:rPr>
              <w:sz w:val="28"/>
              <w:szCs w:val="28"/>
              <w:lang w:val="pt-BR"/>
            </w:rPr>
          </w:rPrChange>
        </w:rPr>
        <w:t>dùng</w:t>
      </w:r>
      <w:r w:rsidRPr="004E33E1">
        <w:rPr>
          <w:strike/>
          <w:sz w:val="28"/>
          <w:szCs w:val="28"/>
          <w:lang w:val="pt-BR"/>
          <w:rPrChange w:id="364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</w:t>
      </w:r>
      <w:r w:rsidR="002B22E0" w:rsidRPr="004E33E1">
        <w:rPr>
          <w:strike/>
          <w:sz w:val="28"/>
          <w:szCs w:val="28"/>
          <w:lang w:val="pt-BR"/>
          <w:rPrChange w:id="365" w:author="Minh Nguyen" w:date="2021-12-27T17:07:00Z">
            <w:rPr>
              <w:sz w:val="28"/>
              <w:szCs w:val="28"/>
              <w:lang w:val="pt-BR"/>
            </w:rPr>
          </w:rPrChange>
        </w:rPr>
        <w:t xml:space="preserve">tự cập nhật </w:t>
      </w:r>
      <w:r w:rsidRPr="004E33E1">
        <w:rPr>
          <w:strike/>
          <w:sz w:val="28"/>
          <w:szCs w:val="28"/>
          <w:lang w:val="pt-BR"/>
          <w:rPrChange w:id="366" w:author="Minh Nguyen" w:date="2021-12-27T17:07:00Z">
            <w:rPr>
              <w:sz w:val="28"/>
              <w:szCs w:val="28"/>
              <w:lang w:val="pt-BR"/>
            </w:rPr>
          </w:rPrChange>
        </w:rPr>
        <w:t>(Mục 3 Phụ lục 01 đính kèm Quy chế này).</w:t>
      </w:r>
    </w:p>
    <w:p w14:paraId="67FD2EA3" w14:textId="3C8DC73B" w:rsidR="008F1305" w:rsidRPr="004E33E1" w:rsidRDefault="008F1305" w:rsidP="00AF3201">
      <w:pPr>
        <w:pStyle w:val="ListParagraph"/>
        <w:numPr>
          <w:ilvl w:val="0"/>
          <w:numId w:val="29"/>
        </w:numPr>
        <w:spacing w:before="120" w:after="120" w:line="276" w:lineRule="auto"/>
        <w:ind w:left="0" w:firstLine="567"/>
        <w:contextualSpacing w:val="0"/>
        <w:jc w:val="both"/>
        <w:rPr>
          <w:strike/>
          <w:sz w:val="28"/>
          <w:szCs w:val="28"/>
          <w:lang w:val="pt-BR"/>
          <w:rPrChange w:id="367" w:author="Minh Nguyen" w:date="2021-12-27T17:07:00Z">
            <w:rPr>
              <w:sz w:val="28"/>
              <w:szCs w:val="28"/>
              <w:lang w:val="pt-BR"/>
            </w:rPr>
          </w:rPrChange>
        </w:rPr>
      </w:pPr>
      <w:r w:rsidRPr="004E33E1">
        <w:rPr>
          <w:strike/>
          <w:sz w:val="28"/>
          <w:szCs w:val="28"/>
          <w:lang w:val="pt-BR"/>
          <w:rPrChange w:id="368" w:author="Minh Nguyen" w:date="2021-12-27T17:07:00Z">
            <w:rPr>
              <w:sz w:val="28"/>
              <w:szCs w:val="28"/>
              <w:lang w:val="pt-BR"/>
            </w:rPr>
          </w:rPrChange>
        </w:rPr>
        <w:t xml:space="preserve">Khi có nhu cầu thay đổi thông tin tại Mục 2 Phụ lục 01 </w:t>
      </w:r>
      <w:r w:rsidR="00823527" w:rsidRPr="004E33E1">
        <w:rPr>
          <w:strike/>
          <w:sz w:val="28"/>
          <w:szCs w:val="28"/>
          <w:lang w:val="pt-BR"/>
          <w:rPrChange w:id="369" w:author="Minh Nguyen" w:date="2021-12-27T17:07:00Z">
            <w:rPr>
              <w:sz w:val="28"/>
              <w:szCs w:val="28"/>
              <w:lang w:val="pt-BR"/>
            </w:rPr>
          </w:rPrChange>
        </w:rPr>
        <w:t>(</w:t>
      </w:r>
      <w:r w:rsidRPr="004E33E1">
        <w:rPr>
          <w:strike/>
          <w:sz w:val="28"/>
          <w:szCs w:val="28"/>
          <w:lang w:val="pt-BR"/>
          <w:rPrChange w:id="370" w:author="Minh Nguyen" w:date="2021-12-27T17:07:00Z">
            <w:rPr>
              <w:sz w:val="28"/>
              <w:szCs w:val="28"/>
              <w:lang w:val="pt-BR"/>
            </w:rPr>
          </w:rPrChange>
        </w:rPr>
        <w:t>đính kèm Quy chế này</w:t>
      </w:r>
      <w:r w:rsidR="00823527" w:rsidRPr="004E33E1">
        <w:rPr>
          <w:strike/>
          <w:sz w:val="28"/>
          <w:szCs w:val="28"/>
          <w:lang w:val="pt-BR"/>
          <w:rPrChange w:id="371" w:author="Minh Nguyen" w:date="2021-12-27T17:07:00Z">
            <w:rPr>
              <w:sz w:val="28"/>
              <w:szCs w:val="28"/>
              <w:lang w:val="pt-BR"/>
            </w:rPr>
          </w:rPrChange>
        </w:rPr>
        <w:t>)</w:t>
      </w:r>
      <w:r w:rsidRPr="004E33E1">
        <w:rPr>
          <w:strike/>
          <w:sz w:val="28"/>
          <w:szCs w:val="28"/>
          <w:lang w:val="pt-BR"/>
          <w:rPrChange w:id="372" w:author="Minh Nguyen" w:date="2021-12-27T17:07:00Z">
            <w:rPr>
              <w:sz w:val="28"/>
              <w:szCs w:val="28"/>
              <w:lang w:val="pt-BR"/>
            </w:rPr>
          </w:rPrChange>
        </w:rPr>
        <w:t>, thực hiện thủ tục như sau:</w:t>
      </w:r>
    </w:p>
    <w:p w14:paraId="184ECA31" w14:textId="797E2342" w:rsidR="00E719DA" w:rsidRPr="004E33E1" w:rsidRDefault="002B22E0" w:rsidP="00AF3201">
      <w:pPr>
        <w:pStyle w:val="ListParagraph"/>
        <w:numPr>
          <w:ilvl w:val="0"/>
          <w:numId w:val="68"/>
        </w:numPr>
        <w:spacing w:before="120" w:after="120" w:line="276" w:lineRule="auto"/>
        <w:ind w:left="0" w:firstLine="567"/>
        <w:contextualSpacing w:val="0"/>
        <w:jc w:val="both"/>
        <w:rPr>
          <w:strike/>
          <w:sz w:val="28"/>
          <w:szCs w:val="28"/>
          <w:lang w:val="pt-BR"/>
          <w:rPrChange w:id="373" w:author="Minh Nguyen" w:date="2021-12-27T17:07:00Z">
            <w:rPr>
              <w:sz w:val="28"/>
              <w:szCs w:val="28"/>
              <w:lang w:val="pt-BR"/>
            </w:rPr>
          </w:rPrChange>
        </w:rPr>
      </w:pPr>
      <w:r w:rsidRPr="004E33E1">
        <w:rPr>
          <w:strike/>
          <w:sz w:val="28"/>
          <w:szCs w:val="28"/>
          <w:lang w:val="pt-BR"/>
          <w:rPrChange w:id="374" w:author="Minh Nguyen" w:date="2021-12-27T17:07:00Z">
            <w:rPr>
              <w:sz w:val="28"/>
              <w:szCs w:val="28"/>
              <w:lang w:val="pt-BR"/>
            </w:rPr>
          </w:rPrChange>
        </w:rPr>
        <w:t>Đ</w:t>
      </w:r>
      <w:r w:rsidR="008F1305" w:rsidRPr="004E33E1">
        <w:rPr>
          <w:strike/>
          <w:sz w:val="28"/>
          <w:szCs w:val="28"/>
          <w:lang w:val="pt-BR"/>
          <w:rPrChange w:id="375" w:author="Minh Nguyen" w:date="2021-12-27T17:07:00Z">
            <w:rPr>
              <w:sz w:val="28"/>
              <w:szCs w:val="28"/>
              <w:lang w:val="pt-BR"/>
            </w:rPr>
          </w:rPrChange>
        </w:rPr>
        <w:t xml:space="preserve">ơn vị lập đề nghị theo </w:t>
      </w:r>
      <w:r w:rsidR="00453ECF" w:rsidRPr="004E33E1">
        <w:rPr>
          <w:strike/>
          <w:sz w:val="28"/>
          <w:szCs w:val="28"/>
          <w:lang w:val="pt-BR"/>
          <w:rPrChange w:id="376" w:author="Minh Nguyen" w:date="2021-12-27T17:07:00Z">
            <w:rPr>
              <w:sz w:val="28"/>
              <w:szCs w:val="28"/>
              <w:lang w:val="pt-BR"/>
            </w:rPr>
          </w:rPrChange>
        </w:rPr>
        <w:t>M</w:t>
      </w:r>
      <w:r w:rsidR="008F1305" w:rsidRPr="004E33E1">
        <w:rPr>
          <w:strike/>
          <w:sz w:val="28"/>
          <w:szCs w:val="28"/>
          <w:lang w:val="pt-BR"/>
          <w:rPrChange w:id="377" w:author="Minh Nguyen" w:date="2021-12-27T17:07:00Z">
            <w:rPr>
              <w:sz w:val="28"/>
              <w:szCs w:val="28"/>
              <w:lang w:val="pt-BR"/>
            </w:rPr>
          </w:rPrChange>
        </w:rPr>
        <w:t>ẫu số 02</w:t>
      </w:r>
      <w:r w:rsidR="00E719DA" w:rsidRPr="004E33E1">
        <w:rPr>
          <w:strike/>
          <w:sz w:val="28"/>
          <w:szCs w:val="28"/>
          <w:lang w:val="pt-BR"/>
          <w:rPrChange w:id="378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(đính </w:t>
      </w:r>
      <w:r w:rsidR="008F1305" w:rsidRPr="004E33E1">
        <w:rPr>
          <w:strike/>
          <w:sz w:val="28"/>
          <w:szCs w:val="28"/>
          <w:lang w:val="pt-BR"/>
          <w:rPrChange w:id="379" w:author="Minh Nguyen" w:date="2021-12-27T17:07:00Z">
            <w:rPr>
              <w:sz w:val="28"/>
              <w:szCs w:val="28"/>
              <w:lang w:val="pt-BR"/>
            </w:rPr>
          </w:rPrChange>
        </w:rPr>
        <w:t xml:space="preserve">kèm Quy chế này) gửi </w:t>
      </w:r>
      <w:del w:id="380" w:author="Minh Nguyen" w:date="2021-12-17T11:39:00Z">
        <w:r w:rsidR="008F1305" w:rsidRPr="004E33E1" w:rsidDel="00B15400">
          <w:rPr>
            <w:strike/>
            <w:sz w:val="28"/>
            <w:szCs w:val="28"/>
            <w:lang w:val="pt-BR"/>
            <w:rPrChange w:id="381" w:author="Minh Nguyen" w:date="2021-12-27T17:07:00Z">
              <w:rPr>
                <w:sz w:val="28"/>
                <w:szCs w:val="28"/>
                <w:lang w:val="pt-BR"/>
              </w:rPr>
            </w:rPrChange>
          </w:rPr>
          <w:delText>Cục CNTH</w:delText>
        </w:r>
      </w:del>
      <w:ins w:id="382" w:author="Minh Nguyen" w:date="2021-12-17T11:39:00Z">
        <w:r w:rsidR="00B15400" w:rsidRPr="004E33E1">
          <w:rPr>
            <w:strike/>
            <w:sz w:val="28"/>
            <w:szCs w:val="28"/>
            <w:lang w:val="pt-BR"/>
            <w:rPrChange w:id="383" w:author="Minh Nguyen" w:date="2021-12-27T17:07:00Z">
              <w:rPr>
                <w:sz w:val="28"/>
                <w:szCs w:val="28"/>
                <w:lang w:val="pt-BR"/>
              </w:rPr>
            </w:rPrChange>
          </w:rPr>
          <w:t>Trung tâm CNTT</w:t>
        </w:r>
      </w:ins>
      <w:r w:rsidR="008F1305" w:rsidRPr="004E33E1">
        <w:rPr>
          <w:strike/>
          <w:sz w:val="28"/>
          <w:szCs w:val="28"/>
          <w:lang w:val="pt-BR"/>
          <w:rPrChange w:id="384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qua mạng máy tính.</w:t>
      </w:r>
    </w:p>
    <w:p w14:paraId="03D6A181" w14:textId="771B9D20" w:rsidR="008F1305" w:rsidRPr="004E33E1" w:rsidRDefault="008F1305" w:rsidP="00AF3201">
      <w:pPr>
        <w:pStyle w:val="ListParagraph"/>
        <w:numPr>
          <w:ilvl w:val="0"/>
          <w:numId w:val="68"/>
        </w:numPr>
        <w:spacing w:before="120" w:after="120" w:line="276" w:lineRule="auto"/>
        <w:ind w:left="0" w:firstLine="567"/>
        <w:contextualSpacing w:val="0"/>
        <w:jc w:val="both"/>
        <w:rPr>
          <w:strike/>
          <w:sz w:val="28"/>
          <w:szCs w:val="28"/>
          <w:lang w:val="pt-BR"/>
          <w:rPrChange w:id="385" w:author="Minh Nguyen" w:date="2021-12-27T17:07:00Z">
            <w:rPr>
              <w:sz w:val="28"/>
              <w:szCs w:val="28"/>
              <w:lang w:val="pt-BR"/>
            </w:rPr>
          </w:rPrChange>
        </w:rPr>
      </w:pPr>
      <w:r w:rsidRPr="004E33E1">
        <w:rPr>
          <w:strike/>
          <w:sz w:val="28"/>
          <w:szCs w:val="28"/>
          <w:lang w:val="pt-BR"/>
          <w:rPrChange w:id="386" w:author="Minh Nguyen" w:date="2021-12-27T17:07:00Z">
            <w:rPr>
              <w:sz w:val="28"/>
              <w:szCs w:val="28"/>
              <w:lang w:val="pt-BR"/>
            </w:rPr>
          </w:rPrChange>
        </w:rPr>
        <w:t xml:space="preserve">Trong thời hạn 03 ngày làm việc kể từ khi nhận được đề nghị hợp lệ, </w:t>
      </w:r>
      <w:del w:id="387" w:author="Minh Nguyen" w:date="2021-12-17T11:39:00Z">
        <w:r w:rsidRPr="004E33E1" w:rsidDel="00B15400">
          <w:rPr>
            <w:strike/>
            <w:sz w:val="28"/>
            <w:szCs w:val="28"/>
            <w:lang w:val="pt-BR"/>
            <w:rPrChange w:id="388" w:author="Minh Nguyen" w:date="2021-12-27T17:07:00Z">
              <w:rPr>
                <w:sz w:val="28"/>
                <w:szCs w:val="28"/>
                <w:lang w:val="pt-BR"/>
              </w:rPr>
            </w:rPrChange>
          </w:rPr>
          <w:delText>Cục CNTH</w:delText>
        </w:r>
      </w:del>
      <w:ins w:id="389" w:author="Minh Nguyen" w:date="2021-12-17T11:39:00Z">
        <w:r w:rsidR="00B15400" w:rsidRPr="004E33E1">
          <w:rPr>
            <w:strike/>
            <w:sz w:val="28"/>
            <w:szCs w:val="28"/>
            <w:lang w:val="pt-BR"/>
            <w:rPrChange w:id="390" w:author="Minh Nguyen" w:date="2021-12-27T17:07:00Z">
              <w:rPr>
                <w:sz w:val="28"/>
                <w:szCs w:val="28"/>
                <w:lang w:val="pt-BR"/>
              </w:rPr>
            </w:rPrChange>
          </w:rPr>
          <w:t>Trung tâm CNTT</w:t>
        </w:r>
      </w:ins>
      <w:r w:rsidRPr="004E33E1">
        <w:rPr>
          <w:strike/>
          <w:sz w:val="28"/>
          <w:szCs w:val="28"/>
          <w:lang w:val="pt-BR"/>
          <w:rPrChange w:id="391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</w:t>
      </w:r>
      <w:r w:rsidR="00E72E61" w:rsidRPr="004E33E1">
        <w:rPr>
          <w:strike/>
          <w:sz w:val="28"/>
          <w:szCs w:val="28"/>
          <w:lang w:val="pt-BR"/>
          <w:rPrChange w:id="392" w:author="Minh Nguyen" w:date="2021-12-27T17:07:00Z">
            <w:rPr>
              <w:sz w:val="28"/>
              <w:szCs w:val="28"/>
              <w:lang w:val="pt-BR"/>
            </w:rPr>
          </w:rPrChange>
        </w:rPr>
        <w:t>thực hiện</w:t>
      </w:r>
      <w:r w:rsidRPr="004E33E1">
        <w:rPr>
          <w:strike/>
          <w:sz w:val="28"/>
          <w:szCs w:val="28"/>
          <w:lang w:val="pt-BR"/>
          <w:rPrChange w:id="393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thay đổi thông tin và thông báo cho đơn vị qua mạng máy tính.</w:t>
      </w:r>
    </w:p>
    <w:p w14:paraId="1FA49493" w14:textId="2887A2B1" w:rsidR="00A72B3D" w:rsidRPr="004E33E1" w:rsidRDefault="00A72B3D" w:rsidP="00AF3201">
      <w:pPr>
        <w:pStyle w:val="ListParagraph"/>
        <w:numPr>
          <w:ilvl w:val="0"/>
          <w:numId w:val="29"/>
        </w:numPr>
        <w:spacing w:before="120" w:after="120" w:line="276" w:lineRule="auto"/>
        <w:ind w:left="0" w:firstLine="567"/>
        <w:contextualSpacing w:val="0"/>
        <w:jc w:val="both"/>
        <w:rPr>
          <w:strike/>
          <w:sz w:val="28"/>
          <w:szCs w:val="28"/>
          <w:lang w:val="pt-BR"/>
          <w:rPrChange w:id="394" w:author="Minh Nguyen" w:date="2021-12-27T17:07:00Z">
            <w:rPr>
              <w:sz w:val="28"/>
              <w:szCs w:val="28"/>
              <w:lang w:val="pt-BR"/>
            </w:rPr>
          </w:rPrChange>
        </w:rPr>
      </w:pPr>
      <w:r w:rsidRPr="004E33E1">
        <w:rPr>
          <w:strike/>
          <w:sz w:val="28"/>
          <w:szCs w:val="28"/>
          <w:lang w:val="pt-BR"/>
          <w:rPrChange w:id="395" w:author="Minh Nguyen" w:date="2021-12-27T17:07:00Z">
            <w:rPr>
              <w:sz w:val="28"/>
              <w:szCs w:val="28"/>
              <w:lang w:val="pt-BR"/>
            </w:rPr>
          </w:rPrChange>
        </w:rPr>
        <w:t xml:space="preserve">Người dùng có trách nhiệm cập nhật, bổ sung khi có thay đổi thông tin </w:t>
      </w:r>
      <w:r w:rsidR="00E619DF" w:rsidRPr="004E33E1">
        <w:rPr>
          <w:strike/>
          <w:sz w:val="28"/>
          <w:szCs w:val="28"/>
          <w:lang w:val="pt-BR"/>
          <w:rPrChange w:id="396" w:author="Minh Nguyen" w:date="2021-12-27T17:07:00Z">
            <w:rPr>
              <w:sz w:val="28"/>
              <w:szCs w:val="28"/>
              <w:lang w:val="pt-BR"/>
            </w:rPr>
          </w:rPrChange>
        </w:rPr>
        <w:t>định danh</w:t>
      </w:r>
      <w:r w:rsidR="00E72E61" w:rsidRPr="004E33E1">
        <w:rPr>
          <w:strike/>
          <w:sz w:val="28"/>
          <w:szCs w:val="28"/>
          <w:lang w:val="pt-BR"/>
          <w:rPrChange w:id="397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người dùng</w:t>
      </w:r>
      <w:r w:rsidR="00E619DF" w:rsidRPr="004E33E1">
        <w:rPr>
          <w:strike/>
          <w:sz w:val="28"/>
          <w:szCs w:val="28"/>
          <w:lang w:val="pt-BR"/>
          <w:rPrChange w:id="398" w:author="Minh Nguyen" w:date="2021-12-27T17:07:00Z">
            <w:rPr>
              <w:sz w:val="28"/>
              <w:szCs w:val="28"/>
              <w:lang w:val="pt-BR"/>
            </w:rPr>
          </w:rPrChange>
        </w:rPr>
        <w:t xml:space="preserve"> </w:t>
      </w:r>
      <w:r w:rsidRPr="004E33E1">
        <w:rPr>
          <w:strike/>
          <w:sz w:val="28"/>
          <w:szCs w:val="28"/>
          <w:lang w:val="pt-BR"/>
          <w:rPrChange w:id="399" w:author="Minh Nguyen" w:date="2021-12-27T17:07:00Z">
            <w:rPr>
              <w:sz w:val="28"/>
              <w:szCs w:val="28"/>
              <w:lang w:val="pt-BR"/>
            </w:rPr>
          </w:rPrChange>
        </w:rPr>
        <w:t xml:space="preserve">tại Mục 3 Phụ lục 01 </w:t>
      </w:r>
      <w:r w:rsidR="00823527" w:rsidRPr="004E33E1">
        <w:rPr>
          <w:strike/>
          <w:sz w:val="28"/>
          <w:szCs w:val="28"/>
          <w:lang w:val="pt-BR"/>
          <w:rPrChange w:id="400" w:author="Minh Nguyen" w:date="2021-12-27T17:07:00Z">
            <w:rPr>
              <w:sz w:val="28"/>
              <w:szCs w:val="28"/>
              <w:lang w:val="pt-BR"/>
            </w:rPr>
          </w:rPrChange>
        </w:rPr>
        <w:t>(</w:t>
      </w:r>
      <w:r w:rsidRPr="004E33E1">
        <w:rPr>
          <w:strike/>
          <w:sz w:val="28"/>
          <w:szCs w:val="28"/>
          <w:lang w:val="pt-BR"/>
          <w:rPrChange w:id="401" w:author="Minh Nguyen" w:date="2021-12-27T17:07:00Z">
            <w:rPr>
              <w:sz w:val="28"/>
              <w:szCs w:val="28"/>
              <w:lang w:val="pt-BR"/>
            </w:rPr>
          </w:rPrChange>
        </w:rPr>
        <w:t>đính kèm Quy chế này</w:t>
      </w:r>
      <w:r w:rsidR="00823527" w:rsidRPr="004E33E1">
        <w:rPr>
          <w:strike/>
          <w:sz w:val="28"/>
          <w:szCs w:val="28"/>
          <w:lang w:val="pt-BR"/>
          <w:rPrChange w:id="402" w:author="Minh Nguyen" w:date="2021-12-27T17:07:00Z">
            <w:rPr>
              <w:sz w:val="28"/>
              <w:szCs w:val="28"/>
              <w:lang w:val="pt-BR"/>
            </w:rPr>
          </w:rPrChange>
        </w:rPr>
        <w:t>)</w:t>
      </w:r>
      <w:r w:rsidRPr="004E33E1">
        <w:rPr>
          <w:strike/>
          <w:sz w:val="28"/>
          <w:szCs w:val="28"/>
          <w:lang w:val="pt-BR"/>
          <w:rPrChange w:id="403" w:author="Minh Nguyen" w:date="2021-12-27T17:07:00Z">
            <w:rPr>
              <w:sz w:val="28"/>
              <w:szCs w:val="28"/>
              <w:lang w:val="pt-BR"/>
            </w:rPr>
          </w:rPrChange>
        </w:rPr>
        <w:t>.</w:t>
      </w:r>
    </w:p>
    <w:p w14:paraId="0A1B995B" w14:textId="1A4D087C" w:rsidR="006818A7" w:rsidRPr="00B96661" w:rsidRDefault="006818A7" w:rsidP="00AF3201">
      <w:pPr>
        <w:pStyle w:val="Heading2"/>
        <w:spacing w:before="120" w:after="120" w:line="276" w:lineRule="auto"/>
        <w:ind w:firstLine="567"/>
        <w:rPr>
          <w:rStyle w:val="Heading2Char"/>
          <w:b/>
          <w:lang w:val="pt-BR"/>
        </w:rPr>
      </w:pPr>
      <w:r w:rsidRPr="00B96661">
        <w:rPr>
          <w:rStyle w:val="Heading2Char"/>
          <w:b/>
          <w:lang w:val="pt-BR"/>
        </w:rPr>
        <w:t>Điề</w:t>
      </w:r>
      <w:r w:rsidR="00A935FE" w:rsidRPr="00B96661">
        <w:rPr>
          <w:rStyle w:val="Heading2Char"/>
          <w:b/>
          <w:lang w:val="pt-BR"/>
        </w:rPr>
        <w:t xml:space="preserve">u </w:t>
      </w:r>
      <w:r w:rsidR="00917E0B">
        <w:rPr>
          <w:rStyle w:val="Heading2Char"/>
          <w:b/>
          <w:lang w:val="pt-BR"/>
        </w:rPr>
        <w:t>8</w:t>
      </w:r>
      <w:r w:rsidR="00A935FE" w:rsidRPr="00B96661">
        <w:rPr>
          <w:rStyle w:val="Heading2Char"/>
          <w:b/>
          <w:lang w:val="pt-BR"/>
        </w:rPr>
        <w:t>.</w:t>
      </w:r>
      <w:r w:rsidR="00A935FE" w:rsidRPr="00B96661">
        <w:rPr>
          <w:rStyle w:val="Heading2Char"/>
          <w:b/>
          <w:lang w:val="pt-BR"/>
        </w:rPr>
        <w:tab/>
        <w:t xml:space="preserve"> </w:t>
      </w:r>
      <w:r w:rsidRPr="00B96661">
        <w:rPr>
          <w:rStyle w:val="Heading2Char"/>
          <w:b/>
          <w:lang w:val="pt-BR"/>
        </w:rPr>
        <w:t xml:space="preserve">Quản lý </w:t>
      </w:r>
      <w:r w:rsidR="00CE540C">
        <w:rPr>
          <w:rStyle w:val="Heading2Char"/>
          <w:b/>
          <w:lang w:val="pt-BR"/>
        </w:rPr>
        <w:t xml:space="preserve">mã khóa bí mật </w:t>
      </w:r>
      <w:r w:rsidRPr="00B96661">
        <w:rPr>
          <w:rStyle w:val="Heading2Char"/>
          <w:b/>
          <w:lang w:val="pt-BR"/>
        </w:rPr>
        <w:t>tài khoản định danh</w:t>
      </w:r>
    </w:p>
    <w:p w14:paraId="600472CE" w14:textId="1ED30123" w:rsidR="00593426" w:rsidRPr="00771AAE" w:rsidRDefault="001B7382" w:rsidP="00AF3201">
      <w:pPr>
        <w:pStyle w:val="ListParagraph"/>
        <w:numPr>
          <w:ilvl w:val="0"/>
          <w:numId w:val="23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</w:t>
      </w:r>
      <w:r w:rsidR="00CE540C">
        <w:rPr>
          <w:sz w:val="28"/>
          <w:szCs w:val="28"/>
          <w:lang w:val="pt-BR"/>
        </w:rPr>
        <w:t xml:space="preserve">ã khóa bí mật của </w:t>
      </w:r>
      <w:r w:rsidR="00470A3E">
        <w:rPr>
          <w:sz w:val="28"/>
          <w:szCs w:val="28"/>
          <w:lang w:val="pt-BR"/>
        </w:rPr>
        <w:t>tài khoản định danh</w:t>
      </w:r>
      <w:r w:rsidR="00AB2107" w:rsidRPr="00771AAE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 xml:space="preserve">phải được thay đổi </w:t>
      </w:r>
      <w:r w:rsidR="00593426" w:rsidRPr="00771AAE">
        <w:rPr>
          <w:sz w:val="28"/>
          <w:szCs w:val="28"/>
          <w:lang w:val="pt-BR"/>
        </w:rPr>
        <w:t>trong lần đầu sử dụng</w:t>
      </w:r>
      <w:r w:rsidR="00470A3E">
        <w:rPr>
          <w:sz w:val="28"/>
          <w:szCs w:val="28"/>
          <w:lang w:val="pt-BR"/>
        </w:rPr>
        <w:t xml:space="preserve">, theo định kỳ </w:t>
      </w:r>
      <w:r w:rsidR="00396EE5">
        <w:rPr>
          <w:sz w:val="28"/>
          <w:szCs w:val="28"/>
          <w:lang w:val="pt-BR"/>
        </w:rPr>
        <w:t>quy định tại Mục 1.2 Phụ lục 02</w:t>
      </w:r>
      <w:r w:rsidR="000133ED">
        <w:rPr>
          <w:sz w:val="28"/>
          <w:szCs w:val="28"/>
          <w:lang w:val="pt-BR"/>
        </w:rPr>
        <w:t xml:space="preserve"> </w:t>
      </w:r>
      <w:r w:rsidR="00823527">
        <w:rPr>
          <w:sz w:val="28"/>
          <w:szCs w:val="28"/>
          <w:lang w:val="pt-BR"/>
        </w:rPr>
        <w:t>(</w:t>
      </w:r>
      <w:r w:rsidR="000133ED">
        <w:rPr>
          <w:sz w:val="28"/>
          <w:szCs w:val="28"/>
          <w:lang w:val="pt-BR"/>
        </w:rPr>
        <w:t>đính kèm</w:t>
      </w:r>
      <w:r w:rsidR="00396EE5">
        <w:rPr>
          <w:sz w:val="28"/>
          <w:szCs w:val="28"/>
          <w:lang w:val="pt-BR"/>
        </w:rPr>
        <w:t xml:space="preserve"> Quy chế này</w:t>
      </w:r>
      <w:r w:rsidR="00823527">
        <w:rPr>
          <w:sz w:val="28"/>
          <w:szCs w:val="28"/>
          <w:lang w:val="pt-BR"/>
        </w:rPr>
        <w:t>)</w:t>
      </w:r>
      <w:r w:rsidR="00396EE5" w:rsidRPr="00771AAE">
        <w:rPr>
          <w:sz w:val="28"/>
          <w:szCs w:val="28"/>
          <w:lang w:val="pt-BR"/>
        </w:rPr>
        <w:t xml:space="preserve"> </w:t>
      </w:r>
      <w:r w:rsidR="00593426" w:rsidRPr="00771AAE">
        <w:rPr>
          <w:sz w:val="28"/>
          <w:szCs w:val="28"/>
          <w:lang w:val="pt-BR"/>
        </w:rPr>
        <w:t xml:space="preserve">hoặc khi nghi ngờ </w:t>
      </w:r>
      <w:r w:rsidR="00CE540C">
        <w:rPr>
          <w:sz w:val="28"/>
          <w:szCs w:val="28"/>
          <w:lang w:val="pt-BR"/>
        </w:rPr>
        <w:t>mã khóa bí mật</w:t>
      </w:r>
      <w:r w:rsidR="00593426" w:rsidRPr="00771AAE">
        <w:rPr>
          <w:sz w:val="28"/>
          <w:szCs w:val="28"/>
          <w:lang w:val="pt-BR"/>
        </w:rPr>
        <w:t xml:space="preserve"> bị lộ</w:t>
      </w:r>
      <w:r w:rsidR="006672B8" w:rsidRPr="00771AAE">
        <w:rPr>
          <w:sz w:val="28"/>
          <w:szCs w:val="28"/>
          <w:lang w:val="pt-BR"/>
        </w:rPr>
        <w:t>.</w:t>
      </w:r>
      <w:r w:rsidR="00593426" w:rsidRPr="00771AAE">
        <w:rPr>
          <w:sz w:val="28"/>
          <w:szCs w:val="28"/>
          <w:lang w:val="pt-BR"/>
        </w:rPr>
        <w:t xml:space="preserve"> </w:t>
      </w:r>
    </w:p>
    <w:p w14:paraId="0EB8A576" w14:textId="45485CB0" w:rsidR="00F504FC" w:rsidRDefault="00F504FC" w:rsidP="00AF3201">
      <w:pPr>
        <w:pStyle w:val="ListParagraph"/>
        <w:numPr>
          <w:ilvl w:val="0"/>
          <w:numId w:val="23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Khi người </w:t>
      </w:r>
      <w:r w:rsidR="00905A89">
        <w:rPr>
          <w:sz w:val="28"/>
          <w:szCs w:val="28"/>
          <w:lang w:val="pt-BR"/>
        </w:rPr>
        <w:t xml:space="preserve">dùng </w:t>
      </w:r>
      <w:r w:rsidRPr="00652DBE">
        <w:rPr>
          <w:sz w:val="28"/>
          <w:szCs w:val="28"/>
          <w:lang w:val="pt-BR"/>
        </w:rPr>
        <w:t>không thể</w:t>
      </w:r>
      <w:r w:rsidRPr="001F6A00">
        <w:rPr>
          <w:sz w:val="28"/>
          <w:szCs w:val="28"/>
          <w:lang w:val="pt-BR"/>
        </w:rPr>
        <w:t xml:space="preserve"> sử dụng </w:t>
      </w:r>
      <w:r w:rsidR="00905A89">
        <w:rPr>
          <w:sz w:val="28"/>
          <w:szCs w:val="28"/>
          <w:lang w:val="pt-BR"/>
        </w:rPr>
        <w:t>tài khoản đị</w:t>
      </w:r>
      <w:r w:rsidR="000133ED">
        <w:rPr>
          <w:sz w:val="28"/>
          <w:szCs w:val="28"/>
          <w:lang w:val="pt-BR"/>
        </w:rPr>
        <w:t>nh danh do sai</w:t>
      </w:r>
      <w:r w:rsidR="00905A89">
        <w:rPr>
          <w:sz w:val="28"/>
          <w:szCs w:val="28"/>
          <w:lang w:val="pt-BR"/>
        </w:rPr>
        <w:t xml:space="preserve"> </w:t>
      </w:r>
      <w:r w:rsidRPr="001F6A00">
        <w:rPr>
          <w:sz w:val="28"/>
          <w:szCs w:val="28"/>
          <w:lang w:val="pt-BR"/>
        </w:rPr>
        <w:t xml:space="preserve">mã khóa bí mật để đăng nhập </w:t>
      </w:r>
      <w:r w:rsidRPr="00517B98">
        <w:rPr>
          <w:strike/>
          <w:sz w:val="28"/>
          <w:szCs w:val="28"/>
          <w:highlight w:val="yellow"/>
          <w:lang w:val="pt-BR"/>
          <w:rPrChange w:id="404" w:author="Minh Nguyen" w:date="2021-12-17T11:17:00Z">
            <w:rPr>
              <w:sz w:val="28"/>
              <w:szCs w:val="28"/>
              <w:lang w:val="pt-BR"/>
            </w:rPr>
          </w:rPrChange>
        </w:rPr>
        <w:t xml:space="preserve">hệ thống công nghệ thông </w:t>
      </w:r>
      <w:r w:rsidR="00DF17D8" w:rsidRPr="00517B98">
        <w:rPr>
          <w:strike/>
          <w:sz w:val="28"/>
          <w:szCs w:val="28"/>
          <w:highlight w:val="yellow"/>
          <w:lang w:val="pt-BR"/>
          <w:rPrChange w:id="405" w:author="Minh Nguyen" w:date="2021-12-17T11:17:00Z">
            <w:rPr>
              <w:sz w:val="28"/>
              <w:szCs w:val="28"/>
              <w:lang w:val="pt-BR"/>
            </w:rPr>
          </w:rPrChange>
        </w:rPr>
        <w:t>tin</w:t>
      </w:r>
      <w:r w:rsidR="00DF17D8">
        <w:rPr>
          <w:sz w:val="28"/>
          <w:szCs w:val="28"/>
          <w:lang w:val="pt-BR"/>
        </w:rPr>
        <w:t>,</w:t>
      </w:r>
      <w:r>
        <w:rPr>
          <w:sz w:val="28"/>
          <w:szCs w:val="28"/>
          <w:lang w:val="pt-BR"/>
        </w:rPr>
        <w:t xml:space="preserve"> thực hiện thủ tục thiết lập lại mã khóa bí mật </w:t>
      </w:r>
      <w:r w:rsidR="00DF17D8">
        <w:rPr>
          <w:sz w:val="28"/>
          <w:szCs w:val="28"/>
          <w:lang w:val="pt-BR"/>
        </w:rPr>
        <w:t xml:space="preserve">theo </w:t>
      </w:r>
      <w:r w:rsidR="00DF17D8" w:rsidRPr="00517B98">
        <w:rPr>
          <w:strike/>
          <w:sz w:val="28"/>
          <w:szCs w:val="28"/>
          <w:highlight w:val="yellow"/>
          <w:lang w:val="pt-BR"/>
          <w:rPrChange w:id="406" w:author="Minh Nguyen" w:date="2021-12-17T11:17:00Z">
            <w:rPr>
              <w:sz w:val="28"/>
              <w:szCs w:val="28"/>
              <w:lang w:val="pt-BR"/>
            </w:rPr>
          </w:rPrChange>
        </w:rPr>
        <w:t>một trong các</w:t>
      </w:r>
      <w:r w:rsidR="00DF17D8">
        <w:rPr>
          <w:sz w:val="28"/>
          <w:szCs w:val="28"/>
          <w:lang w:val="pt-BR"/>
        </w:rPr>
        <w:t xml:space="preserve"> cách</w:t>
      </w:r>
      <w:r>
        <w:rPr>
          <w:sz w:val="28"/>
          <w:szCs w:val="28"/>
          <w:lang w:val="pt-BR"/>
        </w:rPr>
        <w:t xml:space="preserve"> sau:</w:t>
      </w:r>
    </w:p>
    <w:p w14:paraId="56DC0558" w14:textId="68C6CFAC" w:rsidR="00DF17D8" w:rsidRPr="00517B98" w:rsidRDefault="00DF17D8" w:rsidP="00AF3201">
      <w:pPr>
        <w:pStyle w:val="ListParagraph"/>
        <w:numPr>
          <w:ilvl w:val="0"/>
          <w:numId w:val="48"/>
        </w:numPr>
        <w:spacing w:before="120" w:after="120" w:line="276" w:lineRule="auto"/>
        <w:ind w:left="0" w:firstLine="567"/>
        <w:contextualSpacing w:val="0"/>
        <w:jc w:val="both"/>
        <w:rPr>
          <w:strike/>
          <w:sz w:val="28"/>
          <w:szCs w:val="28"/>
          <w:lang w:val="pt-BR"/>
          <w:rPrChange w:id="407" w:author="Minh Nguyen" w:date="2021-12-17T11:17:00Z">
            <w:rPr>
              <w:sz w:val="28"/>
              <w:szCs w:val="28"/>
              <w:lang w:val="pt-BR"/>
            </w:rPr>
          </w:rPrChange>
        </w:rPr>
      </w:pPr>
      <w:r w:rsidRPr="00517B98">
        <w:rPr>
          <w:strike/>
          <w:sz w:val="28"/>
          <w:szCs w:val="28"/>
          <w:lang w:val="pt-BR"/>
          <w:rPrChange w:id="408" w:author="Minh Nguyen" w:date="2021-12-17T11:17:00Z">
            <w:rPr>
              <w:sz w:val="28"/>
              <w:szCs w:val="28"/>
              <w:lang w:val="pt-BR"/>
            </w:rPr>
          </w:rPrChange>
        </w:rPr>
        <w:t xml:space="preserve">Người dùng chủ động thực hiện chức năng tự thiết lập lại mã khóa bí mật trên Cổng thông tin điện tử nội bộ của </w:t>
      </w:r>
      <w:del w:id="409" w:author="Minh Nguyen" w:date="2021-12-17T10:19:00Z">
        <w:r w:rsidRPr="00517B98" w:rsidDel="0073580F">
          <w:rPr>
            <w:strike/>
            <w:sz w:val="28"/>
            <w:szCs w:val="28"/>
            <w:lang w:val="pt-BR"/>
            <w:rPrChange w:id="410" w:author="Minh Nguyen" w:date="2021-12-17T11:17:00Z">
              <w:rPr>
                <w:sz w:val="28"/>
                <w:szCs w:val="28"/>
                <w:lang w:val="pt-BR"/>
              </w:rPr>
            </w:rPrChange>
          </w:rPr>
          <w:delText>NHNN</w:delText>
        </w:r>
      </w:del>
      <w:ins w:id="411" w:author="Minh Nguyen" w:date="2021-12-17T10:19:00Z">
        <w:r w:rsidR="0073580F" w:rsidRPr="00517B98">
          <w:rPr>
            <w:strike/>
            <w:sz w:val="28"/>
            <w:szCs w:val="28"/>
            <w:lang w:val="pt-BR"/>
            <w:rPrChange w:id="412" w:author="Minh Nguyen" w:date="2021-12-17T11:17:00Z">
              <w:rPr>
                <w:sz w:val="28"/>
                <w:szCs w:val="28"/>
                <w:lang w:val="pt-BR"/>
              </w:rPr>
            </w:rPrChange>
          </w:rPr>
          <w:t>BHXH</w:t>
        </w:r>
      </w:ins>
      <w:r w:rsidR="00011180" w:rsidRPr="00517B98">
        <w:rPr>
          <w:strike/>
          <w:sz w:val="28"/>
          <w:szCs w:val="28"/>
          <w:lang w:val="pt-BR"/>
          <w:rPrChange w:id="413" w:author="Minh Nguyen" w:date="2021-12-17T11:17:00Z">
            <w:rPr>
              <w:sz w:val="28"/>
              <w:szCs w:val="28"/>
              <w:lang w:val="pt-BR"/>
            </w:rPr>
          </w:rPrChange>
        </w:rPr>
        <w:t>.</w:t>
      </w:r>
    </w:p>
    <w:p w14:paraId="6E19BEEF" w14:textId="23514B0F" w:rsidR="00065DA9" w:rsidRPr="00905A89" w:rsidRDefault="00DF17D8" w:rsidP="00AF3201">
      <w:pPr>
        <w:pStyle w:val="ListParagraph"/>
        <w:numPr>
          <w:ilvl w:val="0"/>
          <w:numId w:val="48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 w:rsidRPr="00DF17D8">
        <w:rPr>
          <w:sz w:val="28"/>
          <w:szCs w:val="28"/>
          <w:lang w:val="pt-BR"/>
        </w:rPr>
        <w:t xml:space="preserve">Người dùng </w:t>
      </w:r>
      <w:r w:rsidRPr="00CC2F86">
        <w:rPr>
          <w:sz w:val="28"/>
          <w:szCs w:val="28"/>
          <w:lang w:val="pt-BR"/>
        </w:rPr>
        <w:t xml:space="preserve">yêu cầu </w:t>
      </w:r>
      <w:commentRangeStart w:id="414"/>
      <w:r w:rsidRPr="00DF17D8">
        <w:rPr>
          <w:sz w:val="28"/>
          <w:szCs w:val="28"/>
          <w:lang w:val="pt-BR"/>
        </w:rPr>
        <w:t>người</w:t>
      </w:r>
      <w:commentRangeEnd w:id="414"/>
      <w:r w:rsidR="00517B98">
        <w:rPr>
          <w:rStyle w:val="CommentReference"/>
        </w:rPr>
        <w:commentReference w:id="414"/>
      </w:r>
      <w:r w:rsidRPr="00DF17D8">
        <w:rPr>
          <w:sz w:val="28"/>
          <w:szCs w:val="28"/>
          <w:lang w:val="pt-BR"/>
        </w:rPr>
        <w:t xml:space="preserve"> quản trị tại đơn vị</w:t>
      </w:r>
      <w:r>
        <w:rPr>
          <w:sz w:val="28"/>
          <w:szCs w:val="28"/>
          <w:lang w:val="pt-BR"/>
        </w:rPr>
        <w:t xml:space="preserve"> thực hiện thiết lập lại mã khóa bí mật. </w:t>
      </w:r>
    </w:p>
    <w:p w14:paraId="5F91CA6C" w14:textId="4605DF4F" w:rsidR="006672B8" w:rsidRPr="00B96661" w:rsidRDefault="006672B8" w:rsidP="00AF3201">
      <w:pPr>
        <w:pStyle w:val="Heading2"/>
        <w:spacing w:before="120" w:after="120" w:line="276" w:lineRule="auto"/>
        <w:ind w:firstLine="567"/>
        <w:rPr>
          <w:rStyle w:val="Heading2Char"/>
          <w:b/>
          <w:lang w:val="pt-BR"/>
        </w:rPr>
      </w:pPr>
      <w:r w:rsidRPr="00B96661">
        <w:rPr>
          <w:rStyle w:val="Heading2Char"/>
          <w:b/>
          <w:lang w:val="pt-BR"/>
        </w:rPr>
        <w:lastRenderedPageBreak/>
        <w:t>Điề</w:t>
      </w:r>
      <w:r w:rsidR="00412ABD" w:rsidRPr="00B96661">
        <w:rPr>
          <w:rStyle w:val="Heading2Char"/>
          <w:b/>
          <w:lang w:val="pt-BR"/>
        </w:rPr>
        <w:t xml:space="preserve">u </w:t>
      </w:r>
      <w:r w:rsidR="00917E0B">
        <w:rPr>
          <w:rStyle w:val="Heading2Char"/>
          <w:b/>
          <w:lang w:val="pt-BR"/>
        </w:rPr>
        <w:t>9</w:t>
      </w:r>
      <w:r w:rsidR="00412ABD" w:rsidRPr="00B96661">
        <w:rPr>
          <w:rStyle w:val="Heading2Char"/>
          <w:b/>
          <w:lang w:val="pt-BR"/>
        </w:rPr>
        <w:t>.</w:t>
      </w:r>
      <w:r w:rsidRPr="00B96661">
        <w:rPr>
          <w:rStyle w:val="Heading2Char"/>
          <w:b/>
          <w:lang w:val="pt-BR"/>
        </w:rPr>
        <w:t xml:space="preserve"> </w:t>
      </w:r>
      <w:r w:rsidR="00D36E34">
        <w:rPr>
          <w:rStyle w:val="Heading2Char"/>
          <w:b/>
          <w:lang w:val="pt-BR"/>
        </w:rPr>
        <w:t>K</w:t>
      </w:r>
      <w:r w:rsidRPr="00B96661">
        <w:rPr>
          <w:rStyle w:val="Heading2Char"/>
          <w:b/>
          <w:lang w:val="pt-BR"/>
        </w:rPr>
        <w:t>hóa và mở khóa tài khoản định danh</w:t>
      </w:r>
    </w:p>
    <w:p w14:paraId="10F267AF" w14:textId="68CF48FC" w:rsidR="007E1B29" w:rsidRPr="00771AAE" w:rsidRDefault="009814C9" w:rsidP="00AF3201">
      <w:pPr>
        <w:pStyle w:val="ListParagraph"/>
        <w:numPr>
          <w:ilvl w:val="0"/>
          <w:numId w:val="27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Tài khoản định danh </w:t>
      </w:r>
      <w:r w:rsidR="00DC131A">
        <w:rPr>
          <w:sz w:val="28"/>
          <w:szCs w:val="28"/>
          <w:lang w:val="pt-BR"/>
        </w:rPr>
        <w:t xml:space="preserve">tự động </w:t>
      </w:r>
      <w:r>
        <w:rPr>
          <w:sz w:val="28"/>
          <w:szCs w:val="28"/>
          <w:lang w:val="pt-BR"/>
        </w:rPr>
        <w:t xml:space="preserve">bị khóa khi đăng nhập sai quá số lần quy định </w:t>
      </w:r>
      <w:r w:rsidR="00B37168">
        <w:rPr>
          <w:sz w:val="28"/>
          <w:szCs w:val="28"/>
          <w:lang w:val="pt-BR"/>
        </w:rPr>
        <w:t>tại</w:t>
      </w:r>
      <w:r>
        <w:rPr>
          <w:sz w:val="28"/>
          <w:szCs w:val="28"/>
          <w:lang w:val="pt-BR"/>
        </w:rPr>
        <w:t xml:space="preserve"> </w:t>
      </w:r>
      <w:r w:rsidR="00E25200">
        <w:rPr>
          <w:sz w:val="28"/>
          <w:szCs w:val="28"/>
          <w:lang w:val="pt-BR"/>
        </w:rPr>
        <w:t>M</w:t>
      </w:r>
      <w:r>
        <w:rPr>
          <w:sz w:val="28"/>
          <w:szCs w:val="28"/>
          <w:lang w:val="pt-BR"/>
        </w:rPr>
        <w:t>ục 1.5</w:t>
      </w:r>
      <w:r w:rsidR="00B37168">
        <w:rPr>
          <w:sz w:val="28"/>
          <w:szCs w:val="28"/>
          <w:lang w:val="pt-BR"/>
        </w:rPr>
        <w:t xml:space="preserve"> Phụ lục 02</w:t>
      </w:r>
      <w:r w:rsidR="006233D6">
        <w:rPr>
          <w:sz w:val="28"/>
          <w:szCs w:val="28"/>
          <w:lang w:val="pt-BR"/>
        </w:rPr>
        <w:t xml:space="preserve"> </w:t>
      </w:r>
      <w:r w:rsidR="00823527">
        <w:rPr>
          <w:sz w:val="28"/>
          <w:szCs w:val="28"/>
          <w:lang w:val="pt-BR"/>
        </w:rPr>
        <w:t xml:space="preserve">(đính kèm </w:t>
      </w:r>
      <w:r w:rsidR="006233D6">
        <w:rPr>
          <w:sz w:val="28"/>
          <w:szCs w:val="28"/>
          <w:lang w:val="pt-BR"/>
        </w:rPr>
        <w:t>Quy chế này</w:t>
      </w:r>
      <w:r w:rsidR="00823527">
        <w:rPr>
          <w:sz w:val="28"/>
          <w:szCs w:val="28"/>
          <w:lang w:val="pt-BR"/>
        </w:rPr>
        <w:t>)</w:t>
      </w:r>
      <w:r>
        <w:rPr>
          <w:sz w:val="28"/>
          <w:szCs w:val="28"/>
          <w:lang w:val="pt-BR"/>
        </w:rPr>
        <w:t>.</w:t>
      </w:r>
    </w:p>
    <w:p w14:paraId="2F2E7799" w14:textId="669B6E0E" w:rsidR="006233D6" w:rsidRPr="006233D6" w:rsidRDefault="006233D6" w:rsidP="00AF3201">
      <w:pPr>
        <w:pStyle w:val="ListParagraph"/>
        <w:numPr>
          <w:ilvl w:val="0"/>
          <w:numId w:val="27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 w:rsidRPr="00905A89">
        <w:rPr>
          <w:sz w:val="28"/>
          <w:szCs w:val="28"/>
          <w:lang w:val="pt-BR"/>
        </w:rPr>
        <w:t xml:space="preserve">Tài khoản định danh </w:t>
      </w:r>
      <w:r>
        <w:rPr>
          <w:sz w:val="28"/>
          <w:szCs w:val="28"/>
          <w:lang w:val="pt-BR"/>
        </w:rPr>
        <w:t xml:space="preserve">bị khóa được tự động mở sau khoảng thời gian quy định tại </w:t>
      </w:r>
      <w:r w:rsidR="00E25200">
        <w:rPr>
          <w:sz w:val="28"/>
          <w:szCs w:val="28"/>
          <w:lang w:val="pt-BR"/>
        </w:rPr>
        <w:t>M</w:t>
      </w:r>
      <w:r>
        <w:rPr>
          <w:sz w:val="28"/>
          <w:szCs w:val="28"/>
          <w:lang w:val="pt-BR"/>
        </w:rPr>
        <w:t xml:space="preserve">ục 1.6 Phụ lục 02 </w:t>
      </w:r>
      <w:r w:rsidR="00823527">
        <w:rPr>
          <w:sz w:val="28"/>
          <w:szCs w:val="28"/>
          <w:lang w:val="pt-BR"/>
        </w:rPr>
        <w:t>(đính kèm Quy chế này).</w:t>
      </w:r>
    </w:p>
    <w:p w14:paraId="385E530A" w14:textId="0E431385" w:rsidR="00041A30" w:rsidRPr="00771AAE" w:rsidRDefault="00752982" w:rsidP="00AF3201">
      <w:pPr>
        <w:pStyle w:val="ListParagraph"/>
        <w:numPr>
          <w:ilvl w:val="0"/>
          <w:numId w:val="27"/>
        </w:numPr>
        <w:spacing w:before="120" w:after="120" w:line="276" w:lineRule="auto"/>
        <w:ind w:left="0" w:firstLine="567"/>
        <w:contextualSpacing w:val="0"/>
        <w:jc w:val="both"/>
        <w:rPr>
          <w:szCs w:val="28"/>
          <w:lang w:val="pt-BR"/>
        </w:rPr>
      </w:pPr>
      <w:r w:rsidRPr="00771AAE">
        <w:rPr>
          <w:sz w:val="28"/>
          <w:szCs w:val="28"/>
          <w:lang w:val="pt-BR"/>
        </w:rPr>
        <w:t>Trường hợp</w:t>
      </w:r>
      <w:r w:rsidR="009814C9">
        <w:rPr>
          <w:sz w:val="28"/>
          <w:szCs w:val="28"/>
          <w:lang w:val="pt-BR"/>
        </w:rPr>
        <w:t xml:space="preserve"> </w:t>
      </w:r>
      <w:r w:rsidRPr="00771AAE">
        <w:rPr>
          <w:sz w:val="28"/>
          <w:szCs w:val="28"/>
          <w:lang w:val="pt-BR"/>
        </w:rPr>
        <w:t xml:space="preserve">cần mở khóa </w:t>
      </w:r>
      <w:r w:rsidR="00CB204B">
        <w:rPr>
          <w:sz w:val="28"/>
          <w:szCs w:val="28"/>
          <w:lang w:val="pt-BR"/>
        </w:rPr>
        <w:t xml:space="preserve">trước thời gian quy định tại </w:t>
      </w:r>
      <w:r w:rsidR="00E25200">
        <w:rPr>
          <w:sz w:val="28"/>
          <w:szCs w:val="28"/>
          <w:lang w:val="pt-BR"/>
        </w:rPr>
        <w:t>M</w:t>
      </w:r>
      <w:r w:rsidR="00CB204B">
        <w:rPr>
          <w:sz w:val="28"/>
          <w:szCs w:val="28"/>
          <w:lang w:val="pt-BR"/>
        </w:rPr>
        <w:t xml:space="preserve">ục 1.6 Phụ lục 02 </w:t>
      </w:r>
      <w:r w:rsidR="00823527">
        <w:rPr>
          <w:sz w:val="28"/>
          <w:szCs w:val="28"/>
          <w:lang w:val="pt-BR"/>
        </w:rPr>
        <w:t>(đính kèm Quy chế này)</w:t>
      </w:r>
      <w:r w:rsidR="00CB204B">
        <w:rPr>
          <w:sz w:val="28"/>
          <w:szCs w:val="28"/>
          <w:lang w:val="pt-BR"/>
        </w:rPr>
        <w:t>,</w:t>
      </w:r>
      <w:r w:rsidRPr="00771AAE">
        <w:rPr>
          <w:sz w:val="28"/>
          <w:szCs w:val="28"/>
          <w:lang w:val="pt-BR"/>
        </w:rPr>
        <w:t xml:space="preserve"> </w:t>
      </w:r>
      <w:r w:rsidR="00F50C98" w:rsidRPr="00DC131A">
        <w:rPr>
          <w:sz w:val="28"/>
          <w:szCs w:val="28"/>
          <w:lang w:val="pt-BR"/>
        </w:rPr>
        <w:t>người dùng</w:t>
      </w:r>
      <w:r w:rsidRPr="00771AAE">
        <w:rPr>
          <w:sz w:val="28"/>
          <w:szCs w:val="28"/>
          <w:lang w:val="pt-BR"/>
        </w:rPr>
        <w:t xml:space="preserve"> </w:t>
      </w:r>
      <w:r w:rsidR="00CB204B">
        <w:rPr>
          <w:sz w:val="28"/>
          <w:szCs w:val="28"/>
          <w:lang w:val="pt-BR"/>
        </w:rPr>
        <w:t>yêu cầu</w:t>
      </w:r>
      <w:r w:rsidRPr="00771AAE">
        <w:rPr>
          <w:sz w:val="28"/>
          <w:szCs w:val="28"/>
          <w:lang w:val="pt-BR"/>
        </w:rPr>
        <w:t xml:space="preserve"> </w:t>
      </w:r>
      <w:r w:rsidR="00DC131A" w:rsidRPr="00CC2F86">
        <w:rPr>
          <w:sz w:val="28"/>
          <w:szCs w:val="28"/>
          <w:lang w:val="pt-BR"/>
        </w:rPr>
        <w:t>người quản trị tại đơn vị</w:t>
      </w:r>
      <w:r w:rsidR="00CB204B">
        <w:rPr>
          <w:sz w:val="28"/>
          <w:szCs w:val="28"/>
          <w:lang w:val="pt-BR"/>
        </w:rPr>
        <w:t xml:space="preserve"> thực hiện mở khóa</w:t>
      </w:r>
      <w:r w:rsidRPr="00771AAE">
        <w:rPr>
          <w:sz w:val="28"/>
          <w:szCs w:val="28"/>
          <w:lang w:val="pt-BR"/>
        </w:rPr>
        <w:t>.</w:t>
      </w:r>
      <w:r w:rsidR="002B22E0">
        <w:rPr>
          <w:sz w:val="28"/>
          <w:szCs w:val="28"/>
          <w:lang w:val="pt-BR"/>
        </w:rPr>
        <w:t xml:space="preserve"> Việc mở khóa không làm thay đổi mã khóa bí mật của tài khoản định danh.</w:t>
      </w:r>
    </w:p>
    <w:p w14:paraId="0BA85767" w14:textId="4CBAD5CB" w:rsidR="001434FF" w:rsidRPr="00B96661" w:rsidRDefault="001434FF" w:rsidP="00AF3201">
      <w:pPr>
        <w:pStyle w:val="Heading2"/>
        <w:spacing w:before="120" w:after="120" w:line="276" w:lineRule="auto"/>
        <w:ind w:firstLine="567"/>
        <w:rPr>
          <w:rStyle w:val="Heading2Char"/>
          <w:b/>
          <w:lang w:val="pt-BR"/>
        </w:rPr>
      </w:pPr>
      <w:r w:rsidRPr="00B96661">
        <w:rPr>
          <w:rStyle w:val="Heading2Char"/>
          <w:b/>
          <w:lang w:val="pt-BR"/>
        </w:rPr>
        <w:t>Điề</w:t>
      </w:r>
      <w:r w:rsidR="00412ABD" w:rsidRPr="00B96661">
        <w:rPr>
          <w:rStyle w:val="Heading2Char"/>
          <w:b/>
          <w:lang w:val="pt-BR"/>
        </w:rPr>
        <w:t xml:space="preserve">u </w:t>
      </w:r>
      <w:r w:rsidR="00917E0B">
        <w:rPr>
          <w:rStyle w:val="Heading2Char"/>
          <w:b/>
          <w:lang w:val="pt-BR"/>
        </w:rPr>
        <w:t>10</w:t>
      </w:r>
      <w:r w:rsidR="00412ABD" w:rsidRPr="00B96661">
        <w:rPr>
          <w:rStyle w:val="Heading2Char"/>
          <w:b/>
          <w:lang w:val="pt-BR"/>
        </w:rPr>
        <w:t>.</w:t>
      </w:r>
      <w:r w:rsidRPr="00B96661">
        <w:rPr>
          <w:rStyle w:val="Heading2Char"/>
          <w:b/>
          <w:lang w:val="pt-BR"/>
        </w:rPr>
        <w:t xml:space="preserve"> </w:t>
      </w:r>
      <w:r w:rsidR="00D36E34">
        <w:rPr>
          <w:rStyle w:val="Heading2Char"/>
          <w:b/>
          <w:lang w:val="pt-BR"/>
        </w:rPr>
        <w:t>T</w:t>
      </w:r>
      <w:r w:rsidRPr="00B96661">
        <w:rPr>
          <w:rStyle w:val="Heading2Char"/>
          <w:b/>
          <w:lang w:val="pt-BR"/>
        </w:rPr>
        <w:t>ạm dừng và khôi phục tài khoản định danh</w:t>
      </w:r>
    </w:p>
    <w:p w14:paraId="16E0F482" w14:textId="0E36FC28" w:rsidR="00C13659" w:rsidRPr="00905A89" w:rsidRDefault="00C13659" w:rsidP="00AF3201">
      <w:pPr>
        <w:pStyle w:val="ListParagraph"/>
        <w:numPr>
          <w:ilvl w:val="0"/>
          <w:numId w:val="30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</w:t>
      </w:r>
      <w:r w:rsidRPr="00771AAE">
        <w:rPr>
          <w:sz w:val="28"/>
          <w:szCs w:val="28"/>
          <w:lang w:val="pt-BR"/>
        </w:rPr>
        <w:t>ài khoản định danh</w:t>
      </w:r>
      <w:r>
        <w:rPr>
          <w:sz w:val="28"/>
          <w:szCs w:val="28"/>
          <w:lang w:val="pt-BR"/>
        </w:rPr>
        <w:t xml:space="preserve"> sẽ</w:t>
      </w:r>
      <w:r w:rsidRPr="00771AAE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 xml:space="preserve">tự động </w:t>
      </w:r>
      <w:r w:rsidRPr="00771AAE">
        <w:rPr>
          <w:sz w:val="28"/>
          <w:szCs w:val="28"/>
          <w:lang w:val="pt-BR"/>
        </w:rPr>
        <w:t xml:space="preserve">tạm dừng hoạt động khi không sử dụng </w:t>
      </w:r>
      <w:r>
        <w:rPr>
          <w:sz w:val="28"/>
          <w:szCs w:val="28"/>
          <w:lang w:val="pt-BR"/>
        </w:rPr>
        <w:t xml:space="preserve">liên tục </w:t>
      </w:r>
      <w:r w:rsidRPr="00771AAE">
        <w:rPr>
          <w:sz w:val="28"/>
          <w:szCs w:val="28"/>
          <w:lang w:val="pt-BR"/>
        </w:rPr>
        <w:t>30 ngày</w:t>
      </w:r>
      <w:r>
        <w:rPr>
          <w:sz w:val="28"/>
          <w:szCs w:val="28"/>
          <w:lang w:val="pt-BR"/>
        </w:rPr>
        <w:t>.</w:t>
      </w:r>
    </w:p>
    <w:p w14:paraId="5CE1E074" w14:textId="45C196A0" w:rsidR="00996FEB" w:rsidRPr="00453ECF" w:rsidRDefault="001C7E26" w:rsidP="00AF3201">
      <w:pPr>
        <w:pStyle w:val="ListParagraph"/>
        <w:numPr>
          <w:ilvl w:val="0"/>
          <w:numId w:val="30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Đối với</w:t>
      </w:r>
      <w:r w:rsidR="00996FEB" w:rsidRPr="00453ECF">
        <w:rPr>
          <w:sz w:val="28"/>
          <w:szCs w:val="28"/>
          <w:lang w:val="pt-BR"/>
        </w:rPr>
        <w:t xml:space="preserve"> các trường hợp sau đây,</w:t>
      </w:r>
      <w:r w:rsidR="000C5A9B" w:rsidRPr="00453ECF">
        <w:rPr>
          <w:sz w:val="28"/>
          <w:szCs w:val="28"/>
          <w:lang w:val="pt-BR"/>
        </w:rPr>
        <w:t xml:space="preserve"> trong vòng 01 ngày làm việc</w:t>
      </w:r>
      <w:r w:rsidR="00996FEB" w:rsidRPr="00453ECF">
        <w:rPr>
          <w:sz w:val="28"/>
          <w:szCs w:val="28"/>
          <w:lang w:val="pt-BR"/>
        </w:rPr>
        <w:t xml:space="preserve"> đơn vị phải thực hiện thủ tục tạm </w:t>
      </w:r>
      <w:r w:rsidR="000C5A9B" w:rsidRPr="00453ECF">
        <w:rPr>
          <w:sz w:val="28"/>
          <w:szCs w:val="28"/>
          <w:lang w:val="pt-BR"/>
        </w:rPr>
        <w:t>dừng hoạt động của tài khoản định danh</w:t>
      </w:r>
      <w:r w:rsidR="00453ECF">
        <w:rPr>
          <w:sz w:val="28"/>
          <w:szCs w:val="28"/>
          <w:lang w:val="pt-BR"/>
        </w:rPr>
        <w:t>:</w:t>
      </w:r>
    </w:p>
    <w:p w14:paraId="7295A82D" w14:textId="2E19F318" w:rsidR="008162A3" w:rsidRDefault="000C5A9B" w:rsidP="00AF3201">
      <w:pPr>
        <w:pStyle w:val="ListParagraph"/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commentRangeStart w:id="415"/>
      <w:r>
        <w:rPr>
          <w:sz w:val="28"/>
          <w:szCs w:val="28"/>
          <w:lang w:val="pt-BR"/>
        </w:rPr>
        <w:t xml:space="preserve">a) </w:t>
      </w:r>
      <w:r w:rsidR="008162A3">
        <w:rPr>
          <w:sz w:val="28"/>
          <w:szCs w:val="28"/>
          <w:lang w:val="pt-BR"/>
        </w:rPr>
        <w:t>N</w:t>
      </w:r>
      <w:r w:rsidR="00C84433">
        <w:rPr>
          <w:sz w:val="28"/>
          <w:szCs w:val="28"/>
          <w:lang w:val="pt-BR"/>
        </w:rPr>
        <w:t>gười dùng nghỉ làm việ</w:t>
      </w:r>
      <w:r w:rsidR="00E457E9">
        <w:rPr>
          <w:sz w:val="28"/>
          <w:szCs w:val="28"/>
          <w:lang w:val="pt-BR"/>
        </w:rPr>
        <w:t>c</w:t>
      </w:r>
      <w:r w:rsidR="008D4266">
        <w:rPr>
          <w:sz w:val="28"/>
          <w:szCs w:val="28"/>
          <w:lang w:val="pt-BR"/>
        </w:rPr>
        <w:t xml:space="preserve"> </w:t>
      </w:r>
      <w:r w:rsidR="00F224C6">
        <w:rPr>
          <w:sz w:val="28"/>
          <w:szCs w:val="28"/>
          <w:lang w:val="pt-BR"/>
        </w:rPr>
        <w:t xml:space="preserve">theo chế độ quy định của </w:t>
      </w:r>
      <w:del w:id="416" w:author="Minh Nguyen" w:date="2021-12-17T10:19:00Z">
        <w:r w:rsidR="00F224C6" w:rsidDel="0073580F">
          <w:rPr>
            <w:sz w:val="28"/>
            <w:szCs w:val="28"/>
            <w:lang w:val="pt-BR"/>
          </w:rPr>
          <w:delText>NHNN</w:delText>
        </w:r>
      </w:del>
      <w:ins w:id="417" w:author="Minh Nguyen" w:date="2021-12-17T10:19:00Z">
        <w:r w:rsidR="0073580F">
          <w:rPr>
            <w:sz w:val="28"/>
            <w:szCs w:val="28"/>
            <w:lang w:val="pt-BR"/>
          </w:rPr>
          <w:t>BHXH</w:t>
        </w:r>
      </w:ins>
      <w:r w:rsidR="00F224C6">
        <w:rPr>
          <w:sz w:val="28"/>
          <w:szCs w:val="28"/>
          <w:lang w:val="pt-BR"/>
        </w:rPr>
        <w:t xml:space="preserve"> </w:t>
      </w:r>
      <w:r w:rsidR="008D4266">
        <w:rPr>
          <w:sz w:val="28"/>
          <w:szCs w:val="28"/>
          <w:lang w:val="pt-BR"/>
        </w:rPr>
        <w:t>từ 0</w:t>
      </w:r>
      <w:r w:rsidR="0063234E">
        <w:rPr>
          <w:sz w:val="28"/>
          <w:szCs w:val="28"/>
          <w:lang w:val="pt-BR"/>
        </w:rPr>
        <w:t>6</w:t>
      </w:r>
      <w:r w:rsidR="008D4266">
        <w:rPr>
          <w:sz w:val="28"/>
          <w:szCs w:val="28"/>
          <w:lang w:val="pt-BR"/>
        </w:rPr>
        <w:t xml:space="preserve"> ngày làm việc trở lên</w:t>
      </w:r>
      <w:r w:rsidR="008162A3">
        <w:rPr>
          <w:sz w:val="28"/>
          <w:szCs w:val="28"/>
          <w:lang w:val="pt-BR"/>
        </w:rPr>
        <w:t>;</w:t>
      </w:r>
      <w:r w:rsidR="008D4266">
        <w:rPr>
          <w:sz w:val="28"/>
          <w:szCs w:val="28"/>
          <w:lang w:val="pt-BR"/>
        </w:rPr>
        <w:t xml:space="preserve"> </w:t>
      </w:r>
    </w:p>
    <w:p w14:paraId="4B84E26E" w14:textId="34826F90" w:rsidR="00C84433" w:rsidRPr="00491625" w:rsidRDefault="000C5A9B" w:rsidP="00AF3201">
      <w:pPr>
        <w:pStyle w:val="ListParagraph"/>
        <w:spacing w:before="120" w:after="120" w:line="276" w:lineRule="auto"/>
        <w:ind w:left="0" w:firstLine="567"/>
        <w:contextualSpacing w:val="0"/>
        <w:jc w:val="both"/>
        <w:rPr>
          <w:strike/>
          <w:lang w:val="pt-BR"/>
          <w:rPrChange w:id="418" w:author="Minh Nguyen" w:date="2021-12-27T17:19:00Z">
            <w:rPr>
              <w:lang w:val="pt-BR"/>
            </w:rPr>
          </w:rPrChange>
        </w:rPr>
      </w:pPr>
      <w:r w:rsidRPr="00491625">
        <w:rPr>
          <w:strike/>
          <w:sz w:val="28"/>
          <w:szCs w:val="28"/>
          <w:lang w:val="pt-BR"/>
          <w:rPrChange w:id="419" w:author="Minh Nguyen" w:date="2021-12-27T17:19:00Z">
            <w:rPr>
              <w:sz w:val="28"/>
              <w:szCs w:val="28"/>
              <w:lang w:val="pt-BR"/>
            </w:rPr>
          </w:rPrChange>
        </w:rPr>
        <w:t xml:space="preserve">b) </w:t>
      </w:r>
      <w:r w:rsidR="00F224C6" w:rsidRPr="00491625">
        <w:rPr>
          <w:strike/>
          <w:sz w:val="28"/>
          <w:szCs w:val="28"/>
          <w:lang w:val="pt-BR"/>
          <w:rPrChange w:id="420" w:author="Minh Nguyen" w:date="2021-12-27T17:19:00Z">
            <w:rPr>
              <w:sz w:val="28"/>
              <w:szCs w:val="28"/>
              <w:lang w:val="pt-BR"/>
            </w:rPr>
          </w:rPrChange>
        </w:rPr>
        <w:t xml:space="preserve">Người dùng nghỉ làm việc không </w:t>
      </w:r>
      <w:r w:rsidR="00546A78" w:rsidRPr="00491625">
        <w:rPr>
          <w:strike/>
          <w:sz w:val="28"/>
          <w:szCs w:val="28"/>
          <w:lang w:val="pt-BR"/>
          <w:rPrChange w:id="421" w:author="Minh Nguyen" w:date="2021-12-27T17:19:00Z">
            <w:rPr>
              <w:sz w:val="28"/>
              <w:szCs w:val="28"/>
              <w:lang w:val="pt-BR"/>
            </w:rPr>
          </w:rPrChange>
        </w:rPr>
        <w:t>có lý do</w:t>
      </w:r>
      <w:r w:rsidR="00F224C6" w:rsidRPr="00491625">
        <w:rPr>
          <w:strike/>
          <w:sz w:val="28"/>
          <w:szCs w:val="28"/>
          <w:lang w:val="pt-BR"/>
          <w:rPrChange w:id="422" w:author="Minh Nguyen" w:date="2021-12-27T17:19:00Z">
            <w:rPr>
              <w:sz w:val="28"/>
              <w:szCs w:val="28"/>
              <w:lang w:val="pt-BR"/>
            </w:rPr>
          </w:rPrChange>
        </w:rPr>
        <w:t xml:space="preserve"> từ 0</w:t>
      </w:r>
      <w:r w:rsidR="00546A78" w:rsidRPr="00491625">
        <w:rPr>
          <w:strike/>
          <w:sz w:val="28"/>
          <w:szCs w:val="28"/>
          <w:lang w:val="pt-BR"/>
          <w:rPrChange w:id="423" w:author="Minh Nguyen" w:date="2021-12-27T17:19:00Z">
            <w:rPr>
              <w:sz w:val="28"/>
              <w:szCs w:val="28"/>
              <w:lang w:val="pt-BR"/>
            </w:rPr>
          </w:rPrChange>
        </w:rPr>
        <w:t>2</w:t>
      </w:r>
      <w:r w:rsidR="00F224C6" w:rsidRPr="00491625">
        <w:rPr>
          <w:strike/>
          <w:sz w:val="28"/>
          <w:szCs w:val="28"/>
          <w:lang w:val="pt-BR"/>
          <w:rPrChange w:id="424" w:author="Minh Nguyen" w:date="2021-12-27T17:19:00Z">
            <w:rPr>
              <w:sz w:val="28"/>
              <w:szCs w:val="28"/>
              <w:lang w:val="pt-BR"/>
            </w:rPr>
          </w:rPrChange>
        </w:rPr>
        <w:t xml:space="preserve"> ngày làm việc trở lên</w:t>
      </w:r>
      <w:r w:rsidR="005345D9" w:rsidRPr="00491625">
        <w:rPr>
          <w:strike/>
          <w:sz w:val="28"/>
          <w:szCs w:val="28"/>
          <w:lang w:val="pt-BR"/>
          <w:rPrChange w:id="425" w:author="Minh Nguyen" w:date="2021-12-27T17:19:00Z">
            <w:rPr>
              <w:sz w:val="28"/>
              <w:szCs w:val="28"/>
              <w:lang w:val="pt-BR"/>
            </w:rPr>
          </w:rPrChange>
        </w:rPr>
        <w:t>.</w:t>
      </w:r>
      <w:commentRangeEnd w:id="415"/>
      <w:r w:rsidR="005F2E03" w:rsidRPr="00491625">
        <w:rPr>
          <w:rStyle w:val="CommentReference"/>
          <w:strike/>
          <w:rPrChange w:id="426" w:author="Minh Nguyen" w:date="2021-12-27T17:19:00Z">
            <w:rPr>
              <w:rStyle w:val="CommentReference"/>
            </w:rPr>
          </w:rPrChange>
        </w:rPr>
        <w:commentReference w:id="415"/>
      </w:r>
    </w:p>
    <w:p w14:paraId="0CCD511D" w14:textId="10EA4EB6" w:rsidR="00C84433" w:rsidRDefault="002B22E0" w:rsidP="00AF3201">
      <w:pPr>
        <w:pStyle w:val="ListParagraph"/>
        <w:numPr>
          <w:ilvl w:val="0"/>
          <w:numId w:val="30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Đ</w:t>
      </w:r>
      <w:r w:rsidR="007845C6">
        <w:rPr>
          <w:sz w:val="28"/>
          <w:szCs w:val="28"/>
          <w:lang w:val="pt-BR"/>
        </w:rPr>
        <w:t xml:space="preserve">ơn vị </w:t>
      </w:r>
      <w:r w:rsidR="00AA6F2B">
        <w:rPr>
          <w:sz w:val="28"/>
          <w:szCs w:val="28"/>
          <w:lang w:val="pt-BR"/>
        </w:rPr>
        <w:t xml:space="preserve">quản lý người dùng </w:t>
      </w:r>
      <w:r w:rsidR="007845C6">
        <w:rPr>
          <w:sz w:val="28"/>
          <w:szCs w:val="28"/>
          <w:lang w:val="pt-BR"/>
        </w:rPr>
        <w:t xml:space="preserve">phải thực hiện thủ tục </w:t>
      </w:r>
      <w:r w:rsidR="007845C6" w:rsidRPr="006824E7">
        <w:rPr>
          <w:sz w:val="28"/>
          <w:szCs w:val="28"/>
          <w:lang w:val="pt-BR"/>
        </w:rPr>
        <w:t>tạm dừng</w:t>
      </w:r>
      <w:r w:rsidR="007845C6">
        <w:rPr>
          <w:sz w:val="28"/>
          <w:szCs w:val="28"/>
          <w:lang w:val="pt-BR"/>
        </w:rPr>
        <w:t xml:space="preserve"> hoạt động của tài khoản định danh ngay k</w:t>
      </w:r>
      <w:r w:rsidR="00C84433">
        <w:rPr>
          <w:sz w:val="28"/>
          <w:szCs w:val="28"/>
          <w:lang w:val="pt-BR"/>
        </w:rPr>
        <w:t>hi phát hiện hoặc nghi ngờ tài khoản định danh bị sử dụng bất hợp pháp.</w:t>
      </w:r>
    </w:p>
    <w:p w14:paraId="1CBF502D" w14:textId="0476C449" w:rsidR="0038049D" w:rsidRPr="00905A89" w:rsidRDefault="0038049D" w:rsidP="00AF3201">
      <w:pPr>
        <w:pStyle w:val="ListParagraph"/>
        <w:numPr>
          <w:ilvl w:val="0"/>
          <w:numId w:val="30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 w:rsidRPr="00905A89">
        <w:rPr>
          <w:sz w:val="28"/>
          <w:szCs w:val="28"/>
          <w:lang w:val="pt-BR"/>
        </w:rPr>
        <w:t>Thủ tụ</w:t>
      </w:r>
      <w:r>
        <w:rPr>
          <w:sz w:val="28"/>
          <w:szCs w:val="28"/>
          <w:lang w:val="pt-BR"/>
        </w:rPr>
        <w:t>c tạm dừng</w:t>
      </w:r>
      <w:r w:rsidR="004C02BD">
        <w:rPr>
          <w:sz w:val="28"/>
          <w:szCs w:val="28"/>
          <w:lang w:val="pt-BR"/>
        </w:rPr>
        <w:t xml:space="preserve"> hoạt động của</w:t>
      </w:r>
      <w:r w:rsidRPr="00905A89">
        <w:rPr>
          <w:sz w:val="28"/>
          <w:szCs w:val="28"/>
          <w:lang w:val="pt-BR"/>
        </w:rPr>
        <w:t xml:space="preserve"> tài khoản định danh:</w:t>
      </w:r>
    </w:p>
    <w:p w14:paraId="72737EE6" w14:textId="7967C218" w:rsidR="0038049D" w:rsidRPr="00771AAE" w:rsidRDefault="002B22E0" w:rsidP="00AF3201">
      <w:pPr>
        <w:pStyle w:val="ListParagraph"/>
        <w:numPr>
          <w:ilvl w:val="0"/>
          <w:numId w:val="51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Đ</w:t>
      </w:r>
      <w:r w:rsidR="0038049D" w:rsidRPr="00771AAE">
        <w:rPr>
          <w:sz w:val="28"/>
          <w:szCs w:val="28"/>
          <w:lang w:val="pt-BR"/>
        </w:rPr>
        <w:t xml:space="preserve">ơn vị </w:t>
      </w:r>
      <w:r w:rsidR="0038049D">
        <w:rPr>
          <w:sz w:val="28"/>
          <w:szCs w:val="28"/>
          <w:lang w:val="pt-BR"/>
        </w:rPr>
        <w:t xml:space="preserve">lập đề nghị </w:t>
      </w:r>
      <w:r w:rsidR="0038049D" w:rsidRPr="00771AAE">
        <w:rPr>
          <w:sz w:val="28"/>
          <w:szCs w:val="28"/>
          <w:lang w:val="pt-BR"/>
        </w:rPr>
        <w:t xml:space="preserve">theo </w:t>
      </w:r>
      <w:r w:rsidR="000C5A9B">
        <w:rPr>
          <w:sz w:val="28"/>
          <w:szCs w:val="28"/>
          <w:lang w:val="pt-BR"/>
        </w:rPr>
        <w:t>M</w:t>
      </w:r>
      <w:r w:rsidR="0038049D" w:rsidRPr="00771AAE">
        <w:rPr>
          <w:sz w:val="28"/>
          <w:szCs w:val="28"/>
          <w:lang w:val="pt-BR"/>
        </w:rPr>
        <w:t>ẫu số</w:t>
      </w:r>
      <w:r w:rsidR="0038049D">
        <w:rPr>
          <w:sz w:val="28"/>
          <w:szCs w:val="28"/>
          <w:lang w:val="pt-BR"/>
        </w:rPr>
        <w:t xml:space="preserve"> 03 (đính </w:t>
      </w:r>
      <w:r w:rsidR="0038049D" w:rsidRPr="00771AAE">
        <w:rPr>
          <w:sz w:val="28"/>
          <w:szCs w:val="28"/>
          <w:lang w:val="pt-BR"/>
        </w:rPr>
        <w:t xml:space="preserve">kèm </w:t>
      </w:r>
      <w:r w:rsidR="0038049D">
        <w:rPr>
          <w:sz w:val="28"/>
          <w:szCs w:val="28"/>
          <w:lang w:val="pt-BR"/>
        </w:rPr>
        <w:t>Q</w:t>
      </w:r>
      <w:r w:rsidR="0038049D" w:rsidRPr="00771AAE">
        <w:rPr>
          <w:sz w:val="28"/>
          <w:szCs w:val="28"/>
          <w:lang w:val="pt-BR"/>
        </w:rPr>
        <w:t xml:space="preserve">uy chế này) </w:t>
      </w:r>
      <w:r w:rsidR="0038049D">
        <w:rPr>
          <w:sz w:val="28"/>
          <w:szCs w:val="28"/>
          <w:lang w:val="pt-BR"/>
        </w:rPr>
        <w:t xml:space="preserve">gửi </w:t>
      </w:r>
      <w:del w:id="427" w:author="Minh Nguyen" w:date="2021-12-17T11:39:00Z">
        <w:r w:rsidR="0038049D" w:rsidRPr="005F2E03" w:rsidDel="00B15400">
          <w:rPr>
            <w:strike/>
            <w:sz w:val="28"/>
            <w:szCs w:val="28"/>
            <w:lang w:val="pt-BR"/>
            <w:rPrChange w:id="428" w:author="Minh Nguyen" w:date="2021-12-17T11:26:00Z">
              <w:rPr>
                <w:sz w:val="28"/>
                <w:szCs w:val="28"/>
                <w:lang w:val="pt-BR"/>
              </w:rPr>
            </w:rPrChange>
          </w:rPr>
          <w:delText>Cục CNTH</w:delText>
        </w:r>
      </w:del>
      <w:ins w:id="429" w:author="Minh Nguyen" w:date="2021-12-17T11:39:00Z">
        <w:r w:rsidR="00B15400">
          <w:rPr>
            <w:strike/>
            <w:sz w:val="28"/>
            <w:szCs w:val="28"/>
            <w:lang w:val="pt-BR"/>
          </w:rPr>
          <w:t>Trung tâm CNTT</w:t>
        </w:r>
      </w:ins>
      <w:r w:rsidR="0038049D" w:rsidRPr="005F2E03">
        <w:rPr>
          <w:strike/>
          <w:sz w:val="28"/>
          <w:szCs w:val="28"/>
          <w:lang w:val="pt-BR"/>
          <w:rPrChange w:id="430" w:author="Minh Nguyen" w:date="2021-12-17T11:26:00Z">
            <w:rPr>
              <w:sz w:val="28"/>
              <w:szCs w:val="28"/>
              <w:lang w:val="pt-BR"/>
            </w:rPr>
          </w:rPrChange>
        </w:rPr>
        <w:t xml:space="preserve"> qua mạng máy tính</w:t>
      </w:r>
      <w:ins w:id="431" w:author="Minh Nguyen" w:date="2021-12-17T11:26:00Z">
        <w:r w:rsidR="005F2E03">
          <w:rPr>
            <w:sz w:val="28"/>
            <w:szCs w:val="28"/>
            <w:lang w:val="pt-BR"/>
          </w:rPr>
          <w:t xml:space="preserve"> Bộ phận quản trị qua thư điện tử.</w:t>
        </w:r>
      </w:ins>
      <w:del w:id="432" w:author="Minh Nguyen" w:date="2021-12-17T11:26:00Z">
        <w:r w:rsidR="0038049D" w:rsidRPr="00771AAE" w:rsidDel="005F2E03">
          <w:rPr>
            <w:sz w:val="28"/>
            <w:szCs w:val="28"/>
            <w:lang w:val="pt-BR"/>
          </w:rPr>
          <w:delText>.</w:delText>
        </w:r>
        <w:r w:rsidR="0038049D" w:rsidDel="005F2E03">
          <w:rPr>
            <w:sz w:val="28"/>
            <w:szCs w:val="28"/>
            <w:lang w:val="pt-BR"/>
          </w:rPr>
          <w:delText xml:space="preserve"> </w:delText>
        </w:r>
      </w:del>
    </w:p>
    <w:p w14:paraId="7E0CD8AF" w14:textId="1C8DFB19" w:rsidR="00A456E6" w:rsidRDefault="004D46F3" w:rsidP="00AF3201">
      <w:pPr>
        <w:pStyle w:val="ListParagraph"/>
        <w:numPr>
          <w:ilvl w:val="0"/>
          <w:numId w:val="51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Trong thời gian</w:t>
      </w:r>
      <w:r w:rsidR="006E19E5">
        <w:rPr>
          <w:sz w:val="28"/>
          <w:szCs w:val="28"/>
          <w:lang w:val="pt-BR"/>
        </w:rPr>
        <w:t xml:space="preserve"> </w:t>
      </w:r>
      <w:r w:rsidR="006E19E5" w:rsidRPr="00807C5C">
        <w:rPr>
          <w:sz w:val="28"/>
          <w:szCs w:val="28"/>
          <w:lang w:val="pt-BR"/>
        </w:rPr>
        <w:t>0</w:t>
      </w:r>
      <w:r w:rsidR="005F4263" w:rsidRPr="00807C5C">
        <w:rPr>
          <w:sz w:val="28"/>
          <w:szCs w:val="28"/>
          <w:lang w:val="pt-BR"/>
        </w:rPr>
        <w:t>4</w:t>
      </w:r>
      <w:r w:rsidR="006E19E5" w:rsidRPr="00807C5C">
        <w:rPr>
          <w:sz w:val="28"/>
          <w:szCs w:val="28"/>
          <w:lang w:val="pt-BR"/>
        </w:rPr>
        <w:t xml:space="preserve"> giờ</w:t>
      </w:r>
      <w:r>
        <w:rPr>
          <w:sz w:val="28"/>
          <w:szCs w:val="28"/>
          <w:lang w:val="pt-BR"/>
        </w:rPr>
        <w:t xml:space="preserve"> </w:t>
      </w:r>
      <w:r w:rsidR="005F4263">
        <w:rPr>
          <w:sz w:val="28"/>
          <w:szCs w:val="28"/>
          <w:lang w:val="pt-BR"/>
        </w:rPr>
        <w:t xml:space="preserve">làm việc </w:t>
      </w:r>
      <w:r>
        <w:rPr>
          <w:sz w:val="28"/>
          <w:szCs w:val="28"/>
          <w:lang w:val="pt-BR"/>
        </w:rPr>
        <w:t>kể từ</w:t>
      </w:r>
      <w:r w:rsidR="000C2F49">
        <w:rPr>
          <w:sz w:val="28"/>
          <w:szCs w:val="28"/>
          <w:lang w:val="pt-BR"/>
        </w:rPr>
        <w:t xml:space="preserve"> </w:t>
      </w:r>
      <w:r w:rsidR="0038049D">
        <w:rPr>
          <w:sz w:val="28"/>
          <w:szCs w:val="28"/>
          <w:lang w:val="pt-BR"/>
        </w:rPr>
        <w:t>khi nhận được</w:t>
      </w:r>
      <w:r w:rsidR="0038049D" w:rsidRPr="00771AAE">
        <w:rPr>
          <w:sz w:val="28"/>
          <w:szCs w:val="28"/>
          <w:lang w:val="pt-BR"/>
        </w:rPr>
        <w:t xml:space="preserve"> </w:t>
      </w:r>
      <w:r w:rsidR="0038049D">
        <w:rPr>
          <w:sz w:val="28"/>
          <w:szCs w:val="28"/>
          <w:lang w:val="pt-BR"/>
        </w:rPr>
        <w:t>đề nghị</w:t>
      </w:r>
      <w:r w:rsidR="0038049D" w:rsidRPr="00771AAE">
        <w:rPr>
          <w:sz w:val="28"/>
          <w:szCs w:val="28"/>
          <w:lang w:val="pt-BR"/>
        </w:rPr>
        <w:t xml:space="preserve"> hợp lệ, </w:t>
      </w:r>
      <w:del w:id="433" w:author="Minh Nguyen" w:date="2021-12-17T11:39:00Z">
        <w:r w:rsidR="0038049D" w:rsidRPr="005F2E03" w:rsidDel="00B15400">
          <w:rPr>
            <w:strike/>
            <w:sz w:val="28"/>
            <w:szCs w:val="28"/>
            <w:lang w:val="pt-BR"/>
            <w:rPrChange w:id="434" w:author="Minh Nguyen" w:date="2021-12-17T11:26:00Z">
              <w:rPr>
                <w:sz w:val="28"/>
                <w:szCs w:val="28"/>
                <w:lang w:val="pt-BR"/>
              </w:rPr>
            </w:rPrChange>
          </w:rPr>
          <w:delText>Cục CNTH</w:delText>
        </w:r>
      </w:del>
      <w:ins w:id="435" w:author="Minh Nguyen" w:date="2021-12-17T11:39:00Z">
        <w:r w:rsidR="00B15400">
          <w:rPr>
            <w:strike/>
            <w:sz w:val="28"/>
            <w:szCs w:val="28"/>
            <w:lang w:val="pt-BR"/>
          </w:rPr>
          <w:t>Trung tâm CNTT</w:t>
        </w:r>
      </w:ins>
      <w:r w:rsidR="0038049D">
        <w:rPr>
          <w:sz w:val="28"/>
          <w:szCs w:val="28"/>
          <w:lang w:val="pt-BR"/>
        </w:rPr>
        <w:t xml:space="preserve"> </w:t>
      </w:r>
      <w:ins w:id="436" w:author="Minh Nguyen" w:date="2021-12-17T11:26:00Z">
        <w:r w:rsidR="005F2E03">
          <w:rPr>
            <w:sz w:val="28"/>
            <w:szCs w:val="28"/>
            <w:lang w:val="pt-BR"/>
          </w:rPr>
          <w:t xml:space="preserve">Bộ phận quản trị </w:t>
        </w:r>
      </w:ins>
      <w:r w:rsidR="0038049D">
        <w:rPr>
          <w:sz w:val="28"/>
          <w:szCs w:val="28"/>
          <w:lang w:val="pt-BR"/>
        </w:rPr>
        <w:t>thực hiện tạm dừng</w:t>
      </w:r>
      <w:r w:rsidR="003C6B32">
        <w:rPr>
          <w:sz w:val="28"/>
          <w:szCs w:val="28"/>
          <w:lang w:val="pt-BR"/>
        </w:rPr>
        <w:t xml:space="preserve"> hoạt động tài khoản định danh</w:t>
      </w:r>
      <w:r w:rsidR="00062675">
        <w:rPr>
          <w:sz w:val="28"/>
          <w:szCs w:val="28"/>
          <w:lang w:val="pt-BR"/>
        </w:rPr>
        <w:t xml:space="preserve"> </w:t>
      </w:r>
      <w:r w:rsidR="0038049D" w:rsidRPr="00771AAE">
        <w:rPr>
          <w:sz w:val="28"/>
          <w:szCs w:val="28"/>
          <w:lang w:val="pt-BR"/>
        </w:rPr>
        <w:t xml:space="preserve">và thông báo cho đơn vị qua </w:t>
      </w:r>
      <w:r w:rsidR="0038049D" w:rsidRPr="005F2E03">
        <w:rPr>
          <w:strike/>
          <w:sz w:val="28"/>
          <w:szCs w:val="28"/>
          <w:lang w:val="pt-BR"/>
          <w:rPrChange w:id="437" w:author="Minh Nguyen" w:date="2021-12-17T11:26:00Z">
            <w:rPr>
              <w:sz w:val="28"/>
              <w:szCs w:val="28"/>
              <w:lang w:val="pt-BR"/>
            </w:rPr>
          </w:rPrChange>
        </w:rPr>
        <w:t>mạng máy</w:t>
      </w:r>
      <w:r w:rsidR="006E19E5" w:rsidRPr="005F2E03">
        <w:rPr>
          <w:strike/>
          <w:sz w:val="28"/>
          <w:szCs w:val="28"/>
          <w:lang w:val="pt-BR"/>
          <w:rPrChange w:id="438" w:author="Minh Nguyen" w:date="2021-12-17T11:26:00Z">
            <w:rPr>
              <w:sz w:val="28"/>
              <w:szCs w:val="28"/>
              <w:lang w:val="pt-BR"/>
            </w:rPr>
          </w:rPrChange>
        </w:rPr>
        <w:t xml:space="preserve"> tính</w:t>
      </w:r>
      <w:ins w:id="439" w:author="Minh Nguyen" w:date="2021-12-17T11:26:00Z">
        <w:r w:rsidR="005F2E03">
          <w:rPr>
            <w:sz w:val="28"/>
            <w:szCs w:val="28"/>
            <w:lang w:val="pt-BR"/>
          </w:rPr>
          <w:t xml:space="preserve"> thư điện tử.</w:t>
        </w:r>
      </w:ins>
      <w:del w:id="440" w:author="Minh Nguyen" w:date="2021-12-17T11:26:00Z">
        <w:r w:rsidR="00062675" w:rsidDel="005F2E03">
          <w:rPr>
            <w:sz w:val="28"/>
            <w:szCs w:val="28"/>
            <w:lang w:val="pt-BR"/>
          </w:rPr>
          <w:delText>.</w:delText>
        </w:r>
        <w:r w:rsidR="00A456E6" w:rsidDel="005F2E03">
          <w:rPr>
            <w:sz w:val="28"/>
            <w:szCs w:val="28"/>
            <w:lang w:val="pt-BR"/>
          </w:rPr>
          <w:delText xml:space="preserve"> </w:delText>
        </w:r>
      </w:del>
    </w:p>
    <w:p w14:paraId="4B30A7C2" w14:textId="77777777" w:rsidR="00284AD3" w:rsidRDefault="00A456E6" w:rsidP="00AF3201">
      <w:pPr>
        <w:pStyle w:val="ListParagraph"/>
        <w:numPr>
          <w:ilvl w:val="0"/>
          <w:numId w:val="30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Khôi phục tài khoản định danh</w:t>
      </w:r>
      <w:r w:rsidR="00284AD3">
        <w:rPr>
          <w:sz w:val="28"/>
          <w:szCs w:val="28"/>
          <w:lang w:val="pt-BR"/>
        </w:rPr>
        <w:t>.</w:t>
      </w:r>
    </w:p>
    <w:p w14:paraId="2F285B15" w14:textId="0AFEBAC9" w:rsidR="00785BD9" w:rsidRDefault="00281DDC" w:rsidP="00AF3201">
      <w:pPr>
        <w:pStyle w:val="ListParagraph"/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Tài khoản định danh </w:t>
      </w:r>
      <w:r w:rsidR="004807CB">
        <w:rPr>
          <w:sz w:val="28"/>
          <w:szCs w:val="28"/>
          <w:lang w:val="pt-BR"/>
        </w:rPr>
        <w:t xml:space="preserve">được </w:t>
      </w:r>
      <w:r>
        <w:rPr>
          <w:sz w:val="28"/>
          <w:szCs w:val="28"/>
          <w:lang w:val="pt-BR"/>
        </w:rPr>
        <w:t xml:space="preserve">tự động khôi phục sau khi hết thời </w:t>
      </w:r>
      <w:r w:rsidR="004807CB">
        <w:rPr>
          <w:sz w:val="28"/>
          <w:szCs w:val="28"/>
          <w:lang w:val="pt-BR"/>
        </w:rPr>
        <w:t xml:space="preserve">hạn </w:t>
      </w:r>
      <w:r>
        <w:rPr>
          <w:sz w:val="28"/>
          <w:szCs w:val="28"/>
          <w:lang w:val="pt-BR"/>
        </w:rPr>
        <w:t xml:space="preserve">tạm dừng. </w:t>
      </w:r>
      <w:r w:rsidR="00A456E6">
        <w:rPr>
          <w:sz w:val="28"/>
          <w:szCs w:val="28"/>
          <w:lang w:val="pt-BR"/>
        </w:rPr>
        <w:t xml:space="preserve">Khi có </w:t>
      </w:r>
      <w:r w:rsidR="00677641">
        <w:rPr>
          <w:sz w:val="28"/>
          <w:szCs w:val="28"/>
          <w:lang w:val="pt-BR"/>
        </w:rPr>
        <w:t xml:space="preserve">nhu cầu </w:t>
      </w:r>
      <w:r w:rsidR="009544F3" w:rsidRPr="00771AAE">
        <w:rPr>
          <w:sz w:val="28"/>
          <w:szCs w:val="28"/>
          <w:lang w:val="pt-BR"/>
        </w:rPr>
        <w:t>khôi phục tài khoản định danh</w:t>
      </w:r>
      <w:r w:rsidR="004C28FE" w:rsidRPr="00771AAE">
        <w:rPr>
          <w:sz w:val="28"/>
          <w:szCs w:val="28"/>
          <w:lang w:val="pt-BR"/>
        </w:rPr>
        <w:t xml:space="preserve"> </w:t>
      </w:r>
      <w:r w:rsidR="008A5E8B" w:rsidRPr="00771AAE">
        <w:rPr>
          <w:sz w:val="28"/>
          <w:szCs w:val="28"/>
          <w:lang w:val="pt-BR"/>
        </w:rPr>
        <w:t>bị tạm dừng</w:t>
      </w:r>
      <w:r>
        <w:rPr>
          <w:sz w:val="28"/>
          <w:szCs w:val="28"/>
          <w:lang w:val="pt-BR"/>
        </w:rPr>
        <w:t xml:space="preserve"> trước</w:t>
      </w:r>
      <w:r w:rsidR="00284AD3">
        <w:rPr>
          <w:sz w:val="28"/>
          <w:szCs w:val="28"/>
          <w:lang w:val="pt-BR"/>
        </w:rPr>
        <w:t xml:space="preserve"> khi hết</w:t>
      </w:r>
      <w:r>
        <w:rPr>
          <w:sz w:val="28"/>
          <w:szCs w:val="28"/>
          <w:lang w:val="pt-BR"/>
        </w:rPr>
        <w:t xml:space="preserve"> thời hạn tạm dừng</w:t>
      </w:r>
      <w:r w:rsidR="004807CB">
        <w:rPr>
          <w:sz w:val="28"/>
          <w:szCs w:val="28"/>
          <w:lang w:val="pt-BR"/>
        </w:rPr>
        <w:t>,</w:t>
      </w:r>
      <w:r>
        <w:rPr>
          <w:sz w:val="28"/>
          <w:szCs w:val="28"/>
          <w:lang w:val="pt-BR"/>
        </w:rPr>
        <w:t xml:space="preserve"> thực hiện thủ tục</w:t>
      </w:r>
      <w:r w:rsidR="000133ED">
        <w:rPr>
          <w:sz w:val="28"/>
          <w:szCs w:val="28"/>
          <w:lang w:val="pt-BR"/>
        </w:rPr>
        <w:t xml:space="preserve"> như</w:t>
      </w:r>
      <w:r>
        <w:rPr>
          <w:sz w:val="28"/>
          <w:szCs w:val="28"/>
          <w:lang w:val="pt-BR"/>
        </w:rPr>
        <w:t xml:space="preserve"> sau</w:t>
      </w:r>
      <w:r w:rsidR="00785BD9">
        <w:rPr>
          <w:sz w:val="28"/>
          <w:szCs w:val="28"/>
          <w:lang w:val="pt-BR"/>
        </w:rPr>
        <w:t>:</w:t>
      </w:r>
    </w:p>
    <w:p w14:paraId="504ECB01" w14:textId="10462495" w:rsidR="008A5E8B" w:rsidRPr="00771AAE" w:rsidRDefault="002B22E0" w:rsidP="00AF3201">
      <w:pPr>
        <w:pStyle w:val="ListParagraph"/>
        <w:numPr>
          <w:ilvl w:val="0"/>
          <w:numId w:val="52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Đ</w:t>
      </w:r>
      <w:r w:rsidR="004C28FE" w:rsidRPr="00771AAE">
        <w:rPr>
          <w:sz w:val="28"/>
          <w:szCs w:val="28"/>
          <w:lang w:val="pt-BR"/>
        </w:rPr>
        <w:t>ơn vị</w:t>
      </w:r>
      <w:r w:rsidR="00260DA5">
        <w:rPr>
          <w:sz w:val="28"/>
          <w:szCs w:val="28"/>
          <w:lang w:val="pt-BR"/>
        </w:rPr>
        <w:t xml:space="preserve"> </w:t>
      </w:r>
      <w:r w:rsidR="00677641">
        <w:rPr>
          <w:sz w:val="28"/>
          <w:szCs w:val="28"/>
          <w:lang w:val="pt-BR"/>
        </w:rPr>
        <w:t xml:space="preserve">lập đề nghị </w:t>
      </w:r>
      <w:r w:rsidR="008A5E8B" w:rsidRPr="00771AAE">
        <w:rPr>
          <w:sz w:val="28"/>
          <w:szCs w:val="28"/>
          <w:lang w:val="pt-BR"/>
        </w:rPr>
        <w:t xml:space="preserve">theo </w:t>
      </w:r>
      <w:r w:rsidR="000C5A9B">
        <w:rPr>
          <w:sz w:val="28"/>
          <w:szCs w:val="28"/>
          <w:lang w:val="pt-BR"/>
        </w:rPr>
        <w:t>M</w:t>
      </w:r>
      <w:r w:rsidR="008A5E8B" w:rsidRPr="00771AAE">
        <w:rPr>
          <w:sz w:val="28"/>
          <w:szCs w:val="28"/>
          <w:lang w:val="pt-BR"/>
        </w:rPr>
        <w:t>ẫu số</w:t>
      </w:r>
      <w:r w:rsidR="00BF37E4" w:rsidRPr="00771AAE">
        <w:rPr>
          <w:sz w:val="28"/>
          <w:szCs w:val="28"/>
          <w:lang w:val="pt-BR"/>
        </w:rPr>
        <w:t xml:space="preserve"> 04</w:t>
      </w:r>
      <w:r w:rsidR="00C84E82">
        <w:rPr>
          <w:sz w:val="28"/>
          <w:szCs w:val="28"/>
          <w:lang w:val="pt-BR"/>
        </w:rPr>
        <w:t xml:space="preserve"> </w:t>
      </w:r>
      <w:r w:rsidR="00C84E82" w:rsidRPr="00771AAE">
        <w:rPr>
          <w:sz w:val="28"/>
          <w:szCs w:val="28"/>
          <w:lang w:val="pt-BR"/>
        </w:rPr>
        <w:t>(đính</w:t>
      </w:r>
      <w:r w:rsidR="00C13659">
        <w:rPr>
          <w:sz w:val="28"/>
          <w:szCs w:val="28"/>
          <w:lang w:val="pt-BR"/>
        </w:rPr>
        <w:t xml:space="preserve"> </w:t>
      </w:r>
      <w:r w:rsidR="00C84E82" w:rsidRPr="00771AAE">
        <w:rPr>
          <w:sz w:val="28"/>
          <w:szCs w:val="28"/>
          <w:lang w:val="pt-BR"/>
        </w:rPr>
        <w:t xml:space="preserve">kèm </w:t>
      </w:r>
      <w:r w:rsidR="00C84E82">
        <w:rPr>
          <w:sz w:val="28"/>
          <w:szCs w:val="28"/>
          <w:lang w:val="pt-BR"/>
        </w:rPr>
        <w:t>Q</w:t>
      </w:r>
      <w:r w:rsidR="00C84E82" w:rsidRPr="00771AAE">
        <w:rPr>
          <w:sz w:val="28"/>
          <w:szCs w:val="28"/>
          <w:lang w:val="pt-BR"/>
        </w:rPr>
        <w:t>uy chế này)</w:t>
      </w:r>
      <w:r w:rsidR="008A5E8B" w:rsidRPr="00771AAE">
        <w:rPr>
          <w:sz w:val="28"/>
          <w:szCs w:val="28"/>
          <w:lang w:val="pt-BR"/>
        </w:rPr>
        <w:t xml:space="preserve"> </w:t>
      </w:r>
      <w:r w:rsidR="00677641">
        <w:rPr>
          <w:sz w:val="28"/>
          <w:szCs w:val="28"/>
          <w:lang w:val="pt-BR"/>
        </w:rPr>
        <w:t xml:space="preserve">gửi </w:t>
      </w:r>
      <w:ins w:id="441" w:author="Minh Nguyen" w:date="2021-12-17T11:27:00Z">
        <w:r w:rsidR="005F2E03">
          <w:rPr>
            <w:sz w:val="28"/>
            <w:szCs w:val="28"/>
            <w:lang w:val="pt-BR"/>
          </w:rPr>
          <w:t xml:space="preserve">Bộ phận quản trị </w:t>
        </w:r>
      </w:ins>
      <w:del w:id="442" w:author="Minh Nguyen" w:date="2021-12-17T11:27:00Z">
        <w:r w:rsidR="008A5E8B" w:rsidRPr="00771AAE" w:rsidDel="005F2E03">
          <w:rPr>
            <w:sz w:val="28"/>
            <w:szCs w:val="28"/>
            <w:lang w:val="pt-BR"/>
          </w:rPr>
          <w:delText>Cục CNTH</w:delText>
        </w:r>
        <w:r w:rsidR="00677641" w:rsidDel="005F2E03">
          <w:rPr>
            <w:sz w:val="28"/>
            <w:szCs w:val="28"/>
            <w:lang w:val="pt-BR"/>
          </w:rPr>
          <w:delText xml:space="preserve"> </w:delText>
        </w:r>
      </w:del>
      <w:r w:rsidR="00677641" w:rsidRPr="00771AAE">
        <w:rPr>
          <w:sz w:val="28"/>
          <w:szCs w:val="28"/>
          <w:lang w:val="pt-BR"/>
        </w:rPr>
        <w:t xml:space="preserve">qua mạng </w:t>
      </w:r>
      <w:r w:rsidR="00157642">
        <w:rPr>
          <w:sz w:val="28"/>
          <w:szCs w:val="28"/>
          <w:lang w:val="pt-BR"/>
        </w:rPr>
        <w:t xml:space="preserve">máy </w:t>
      </w:r>
      <w:r w:rsidR="004807CB">
        <w:rPr>
          <w:sz w:val="28"/>
          <w:szCs w:val="28"/>
          <w:lang w:val="pt-BR"/>
        </w:rPr>
        <w:t>tính</w:t>
      </w:r>
      <w:r w:rsidR="008A5E8B" w:rsidRPr="00771AAE">
        <w:rPr>
          <w:sz w:val="28"/>
          <w:szCs w:val="28"/>
          <w:lang w:val="pt-BR"/>
        </w:rPr>
        <w:t>.</w:t>
      </w:r>
      <w:r w:rsidR="000C71D1" w:rsidRPr="00771AAE">
        <w:rPr>
          <w:sz w:val="28"/>
          <w:szCs w:val="28"/>
          <w:lang w:val="pt-BR"/>
        </w:rPr>
        <w:t xml:space="preserve"> </w:t>
      </w:r>
    </w:p>
    <w:p w14:paraId="33E7227C" w14:textId="5A2543CA" w:rsidR="000C71D1" w:rsidRPr="00771AAE" w:rsidRDefault="004D46F3" w:rsidP="00AF3201">
      <w:pPr>
        <w:pStyle w:val="ListParagraph"/>
        <w:numPr>
          <w:ilvl w:val="0"/>
          <w:numId w:val="52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Trong thời gian </w:t>
      </w:r>
      <w:r w:rsidR="002354FB">
        <w:rPr>
          <w:sz w:val="28"/>
          <w:szCs w:val="28"/>
          <w:lang w:val="pt-BR"/>
        </w:rPr>
        <w:t>01 ngày làm việc</w:t>
      </w:r>
      <w:r w:rsidR="006E19E5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kể từ</w:t>
      </w:r>
      <w:r w:rsidR="000133ED">
        <w:rPr>
          <w:sz w:val="28"/>
          <w:szCs w:val="28"/>
          <w:lang w:val="pt-BR"/>
        </w:rPr>
        <w:t xml:space="preserve"> ngày</w:t>
      </w:r>
      <w:r>
        <w:rPr>
          <w:sz w:val="28"/>
          <w:szCs w:val="28"/>
          <w:lang w:val="pt-BR"/>
        </w:rPr>
        <w:t xml:space="preserve"> nhận được</w:t>
      </w:r>
      <w:r w:rsidRPr="00771AAE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đề nghị</w:t>
      </w:r>
      <w:r w:rsidRPr="00771AAE">
        <w:rPr>
          <w:sz w:val="28"/>
          <w:szCs w:val="28"/>
          <w:lang w:val="pt-BR"/>
        </w:rPr>
        <w:t xml:space="preserve"> hợp lệ</w:t>
      </w:r>
      <w:r w:rsidR="00A53E40">
        <w:rPr>
          <w:sz w:val="28"/>
          <w:szCs w:val="28"/>
          <w:lang w:val="pt-BR"/>
        </w:rPr>
        <w:t xml:space="preserve">, </w:t>
      </w:r>
      <w:ins w:id="443" w:author="Minh Nguyen" w:date="2021-12-17T11:27:00Z">
        <w:r w:rsidR="005F2E03">
          <w:rPr>
            <w:sz w:val="28"/>
            <w:szCs w:val="28"/>
            <w:lang w:val="pt-BR"/>
          </w:rPr>
          <w:t xml:space="preserve">Bộ phận quản trị </w:t>
        </w:r>
      </w:ins>
      <w:del w:id="444" w:author="Minh Nguyen" w:date="2021-12-17T11:27:00Z">
        <w:r w:rsidR="000C71D1" w:rsidRPr="00771AAE" w:rsidDel="005F2E03">
          <w:rPr>
            <w:sz w:val="28"/>
            <w:szCs w:val="28"/>
            <w:lang w:val="pt-BR"/>
          </w:rPr>
          <w:delText>Cụ</w:delText>
        </w:r>
        <w:r w:rsidR="0015357C" w:rsidRPr="00771AAE" w:rsidDel="005F2E03">
          <w:rPr>
            <w:sz w:val="28"/>
            <w:szCs w:val="28"/>
            <w:lang w:val="pt-BR"/>
          </w:rPr>
          <w:delText>c CNTH</w:delText>
        </w:r>
      </w:del>
      <w:r w:rsidR="0015357C" w:rsidRPr="00771AAE">
        <w:rPr>
          <w:sz w:val="28"/>
          <w:szCs w:val="28"/>
          <w:lang w:val="pt-BR"/>
        </w:rPr>
        <w:t xml:space="preserve"> thực hiện khôi phục tài khoản định danh</w:t>
      </w:r>
      <w:r w:rsidR="000C71D1" w:rsidRPr="00771AAE">
        <w:rPr>
          <w:sz w:val="28"/>
          <w:szCs w:val="28"/>
          <w:lang w:val="pt-BR"/>
        </w:rPr>
        <w:t xml:space="preserve"> và thông báo cho đơn vị</w:t>
      </w:r>
      <w:r w:rsidR="00677641">
        <w:rPr>
          <w:sz w:val="28"/>
          <w:szCs w:val="28"/>
          <w:lang w:val="pt-BR"/>
        </w:rPr>
        <w:t xml:space="preserve"> </w:t>
      </w:r>
      <w:r w:rsidR="00677641" w:rsidRPr="00771AAE">
        <w:rPr>
          <w:sz w:val="28"/>
          <w:szCs w:val="28"/>
          <w:lang w:val="pt-BR"/>
        </w:rPr>
        <w:t xml:space="preserve">qua </w:t>
      </w:r>
      <w:del w:id="445" w:author="Minh Nguyen" w:date="2021-12-17T11:27:00Z">
        <w:r w:rsidR="00677641" w:rsidRPr="00771AAE" w:rsidDel="005F2E03">
          <w:rPr>
            <w:sz w:val="28"/>
            <w:szCs w:val="28"/>
            <w:lang w:val="pt-BR"/>
          </w:rPr>
          <w:delText xml:space="preserve">mạng </w:delText>
        </w:r>
        <w:r w:rsidR="00157642" w:rsidDel="005F2E03">
          <w:rPr>
            <w:sz w:val="28"/>
            <w:szCs w:val="28"/>
            <w:lang w:val="pt-BR"/>
          </w:rPr>
          <w:delText xml:space="preserve">máy </w:delText>
        </w:r>
        <w:r w:rsidR="004807CB" w:rsidDel="005F2E03">
          <w:rPr>
            <w:sz w:val="28"/>
            <w:szCs w:val="28"/>
            <w:lang w:val="pt-BR"/>
          </w:rPr>
          <w:delText>tính</w:delText>
        </w:r>
      </w:del>
      <w:ins w:id="446" w:author="Minh Nguyen" w:date="2021-12-17T11:27:00Z">
        <w:r w:rsidR="005F2E03">
          <w:rPr>
            <w:sz w:val="28"/>
            <w:szCs w:val="28"/>
            <w:lang w:val="pt-BR"/>
          </w:rPr>
          <w:t>thư điện tử</w:t>
        </w:r>
      </w:ins>
      <w:r w:rsidR="000C71D1" w:rsidRPr="00771AAE">
        <w:rPr>
          <w:sz w:val="28"/>
          <w:szCs w:val="28"/>
          <w:lang w:val="pt-BR"/>
        </w:rPr>
        <w:t>.</w:t>
      </w:r>
    </w:p>
    <w:p w14:paraId="66E5F61E" w14:textId="4D7B5906" w:rsidR="00F07B75" w:rsidRPr="00B96661" w:rsidRDefault="00F07B75" w:rsidP="00AF3201">
      <w:pPr>
        <w:pStyle w:val="Heading2"/>
        <w:spacing w:before="120" w:after="120" w:line="276" w:lineRule="auto"/>
        <w:ind w:firstLine="567"/>
        <w:rPr>
          <w:rStyle w:val="Heading2Char"/>
          <w:b/>
          <w:lang w:val="pt-BR"/>
        </w:rPr>
      </w:pPr>
      <w:r w:rsidRPr="00B96661">
        <w:rPr>
          <w:rStyle w:val="Heading2Char"/>
          <w:b/>
          <w:lang w:val="pt-BR"/>
        </w:rPr>
        <w:t>Điề</w:t>
      </w:r>
      <w:r w:rsidR="00412ABD" w:rsidRPr="00B96661">
        <w:rPr>
          <w:rStyle w:val="Heading2Char"/>
          <w:b/>
          <w:lang w:val="pt-BR"/>
        </w:rPr>
        <w:t>u 1</w:t>
      </w:r>
      <w:r w:rsidR="00917E0B">
        <w:rPr>
          <w:rStyle w:val="Heading2Char"/>
          <w:b/>
          <w:lang w:val="pt-BR"/>
        </w:rPr>
        <w:t>1</w:t>
      </w:r>
      <w:r w:rsidR="00412ABD" w:rsidRPr="00B96661">
        <w:rPr>
          <w:rStyle w:val="Heading2Char"/>
          <w:b/>
          <w:lang w:val="pt-BR"/>
        </w:rPr>
        <w:t>.</w:t>
      </w:r>
      <w:r w:rsidR="00D36E34">
        <w:rPr>
          <w:rStyle w:val="Heading2Char"/>
          <w:b/>
          <w:lang w:val="pt-BR"/>
        </w:rPr>
        <w:t xml:space="preserve"> T</w:t>
      </w:r>
      <w:r w:rsidR="004E7F5C">
        <w:rPr>
          <w:rStyle w:val="Heading2Char"/>
          <w:b/>
          <w:lang w:val="pt-BR"/>
        </w:rPr>
        <w:t>hu hồi</w:t>
      </w:r>
      <w:r w:rsidRPr="00B96661">
        <w:rPr>
          <w:rStyle w:val="Heading2Char"/>
          <w:b/>
          <w:lang w:val="pt-BR"/>
        </w:rPr>
        <w:t xml:space="preserve"> tài khoản định danh</w:t>
      </w:r>
    </w:p>
    <w:p w14:paraId="265FBBC9" w14:textId="348FB1FE" w:rsidR="00652DBE" w:rsidRPr="00905A89" w:rsidRDefault="00A103F4" w:rsidP="00AF3201">
      <w:pPr>
        <w:pStyle w:val="ListParagraph"/>
        <w:numPr>
          <w:ilvl w:val="0"/>
          <w:numId w:val="3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 w:rsidRPr="00905A89">
        <w:rPr>
          <w:sz w:val="28"/>
          <w:szCs w:val="28"/>
          <w:lang w:val="pt-BR"/>
        </w:rPr>
        <w:t>Khi người dùng</w:t>
      </w:r>
      <w:r w:rsidR="00695753" w:rsidRPr="00905A89">
        <w:rPr>
          <w:sz w:val="28"/>
          <w:szCs w:val="28"/>
          <w:lang w:val="pt-BR"/>
        </w:rPr>
        <w:t xml:space="preserve"> </w:t>
      </w:r>
      <w:r w:rsidRPr="00905A89">
        <w:rPr>
          <w:sz w:val="28"/>
          <w:szCs w:val="28"/>
          <w:lang w:val="pt-BR"/>
        </w:rPr>
        <w:t xml:space="preserve">không còn làm việc tại </w:t>
      </w:r>
      <w:del w:id="447" w:author="Minh Nguyen" w:date="2021-12-17T10:19:00Z">
        <w:r w:rsidRPr="00905A89" w:rsidDel="0073580F">
          <w:rPr>
            <w:sz w:val="28"/>
            <w:szCs w:val="28"/>
            <w:lang w:val="pt-BR"/>
          </w:rPr>
          <w:delText>N</w:delText>
        </w:r>
        <w:r w:rsidR="002B22E0" w:rsidDel="0073580F">
          <w:rPr>
            <w:sz w:val="28"/>
            <w:szCs w:val="28"/>
            <w:lang w:val="pt-BR"/>
          </w:rPr>
          <w:delText>HNN</w:delText>
        </w:r>
      </w:del>
      <w:ins w:id="448" w:author="Minh Nguyen" w:date="2021-12-17T10:19:00Z">
        <w:r w:rsidR="0073580F">
          <w:rPr>
            <w:sz w:val="28"/>
            <w:szCs w:val="28"/>
            <w:lang w:val="pt-BR"/>
          </w:rPr>
          <w:t>BHXH</w:t>
        </w:r>
      </w:ins>
      <w:r w:rsidR="00695753" w:rsidRPr="00905A89">
        <w:rPr>
          <w:sz w:val="28"/>
          <w:szCs w:val="28"/>
          <w:lang w:val="pt-BR"/>
        </w:rPr>
        <w:t xml:space="preserve">, </w:t>
      </w:r>
      <w:r w:rsidR="0028601E">
        <w:rPr>
          <w:sz w:val="28"/>
          <w:szCs w:val="28"/>
          <w:lang w:val="pt-BR"/>
        </w:rPr>
        <w:t>đ</w:t>
      </w:r>
      <w:r w:rsidR="00695753" w:rsidRPr="00905A89">
        <w:rPr>
          <w:sz w:val="28"/>
          <w:szCs w:val="28"/>
          <w:lang w:val="pt-BR"/>
        </w:rPr>
        <w:t xml:space="preserve">ơn vị </w:t>
      </w:r>
      <w:r w:rsidR="000C5A9B">
        <w:rPr>
          <w:sz w:val="28"/>
          <w:szCs w:val="28"/>
          <w:lang w:val="pt-BR"/>
        </w:rPr>
        <w:t xml:space="preserve">quản lý người dùng </w:t>
      </w:r>
      <w:r w:rsidR="00695753" w:rsidRPr="00905A89">
        <w:rPr>
          <w:sz w:val="28"/>
          <w:szCs w:val="28"/>
          <w:lang w:val="pt-BR"/>
        </w:rPr>
        <w:t xml:space="preserve">có trách nhiệm </w:t>
      </w:r>
      <w:r w:rsidRPr="00905A89">
        <w:rPr>
          <w:sz w:val="28"/>
          <w:szCs w:val="28"/>
          <w:lang w:val="pt-BR"/>
        </w:rPr>
        <w:t>thực hiện thủ tục thu hồi tài khoản định danh</w:t>
      </w:r>
      <w:r w:rsidR="005945FF" w:rsidRPr="00905A89">
        <w:rPr>
          <w:sz w:val="28"/>
          <w:szCs w:val="28"/>
          <w:lang w:val="pt-BR"/>
        </w:rPr>
        <w:t xml:space="preserve">. </w:t>
      </w:r>
    </w:p>
    <w:p w14:paraId="0D56ADDB" w14:textId="3FA7B83A" w:rsidR="00A103F4" w:rsidRPr="00905A89" w:rsidRDefault="00A103F4" w:rsidP="00AF3201">
      <w:pPr>
        <w:pStyle w:val="ListParagraph"/>
        <w:numPr>
          <w:ilvl w:val="0"/>
          <w:numId w:val="3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 w:rsidRPr="00905A89">
        <w:rPr>
          <w:sz w:val="28"/>
          <w:szCs w:val="28"/>
          <w:lang w:val="pt-BR"/>
        </w:rPr>
        <w:t>Thủ tục thu hồi tài khoản định danh:</w:t>
      </w:r>
    </w:p>
    <w:p w14:paraId="22C0E6ED" w14:textId="0DD9298B" w:rsidR="00A103F4" w:rsidRDefault="007F4F25" w:rsidP="00AF3201">
      <w:pPr>
        <w:pStyle w:val="ListParagraph"/>
        <w:numPr>
          <w:ilvl w:val="0"/>
          <w:numId w:val="53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Trong vòng 01</w:t>
      </w:r>
      <w:r w:rsidR="00A103F4" w:rsidRPr="00771AAE">
        <w:rPr>
          <w:sz w:val="28"/>
          <w:szCs w:val="28"/>
          <w:lang w:val="pt-BR"/>
        </w:rPr>
        <w:t xml:space="preserve"> ngày</w:t>
      </w:r>
      <w:r w:rsidR="003C6B32">
        <w:rPr>
          <w:sz w:val="28"/>
          <w:szCs w:val="28"/>
          <w:lang w:val="pt-BR"/>
        </w:rPr>
        <w:t xml:space="preserve"> làm việc</w:t>
      </w:r>
      <w:r w:rsidR="00A103F4" w:rsidRPr="00771AAE">
        <w:rPr>
          <w:sz w:val="28"/>
          <w:szCs w:val="28"/>
          <w:lang w:val="pt-BR"/>
        </w:rPr>
        <w:t xml:space="preserve"> kể từ </w:t>
      </w:r>
      <w:r w:rsidR="006F6AFA">
        <w:rPr>
          <w:sz w:val="28"/>
          <w:szCs w:val="28"/>
          <w:lang w:val="pt-BR"/>
        </w:rPr>
        <w:t>ngày</w:t>
      </w:r>
      <w:r w:rsidR="00A103F4" w:rsidRPr="00771AAE">
        <w:rPr>
          <w:sz w:val="28"/>
          <w:szCs w:val="28"/>
          <w:lang w:val="pt-BR"/>
        </w:rPr>
        <w:t xml:space="preserve"> người dùng</w:t>
      </w:r>
      <w:r>
        <w:rPr>
          <w:sz w:val="28"/>
          <w:szCs w:val="28"/>
          <w:lang w:val="pt-BR"/>
        </w:rPr>
        <w:t xml:space="preserve"> </w:t>
      </w:r>
      <w:r w:rsidR="00A103F4" w:rsidRPr="00771AAE">
        <w:rPr>
          <w:sz w:val="28"/>
          <w:szCs w:val="28"/>
          <w:lang w:val="pt-BR"/>
        </w:rPr>
        <w:t xml:space="preserve">không </w:t>
      </w:r>
      <w:r w:rsidR="00A103F4">
        <w:rPr>
          <w:sz w:val="28"/>
          <w:szCs w:val="28"/>
          <w:lang w:val="pt-BR"/>
        </w:rPr>
        <w:t xml:space="preserve">còn làm việc </w:t>
      </w:r>
      <w:r w:rsidR="00A103F4" w:rsidRPr="00771AAE">
        <w:rPr>
          <w:sz w:val="28"/>
          <w:szCs w:val="28"/>
          <w:lang w:val="pt-BR"/>
        </w:rPr>
        <w:t xml:space="preserve">tại </w:t>
      </w:r>
      <w:del w:id="449" w:author="Minh Nguyen" w:date="2021-12-17T10:19:00Z">
        <w:r w:rsidR="00A103F4" w:rsidRPr="00771AAE" w:rsidDel="0073580F">
          <w:rPr>
            <w:sz w:val="28"/>
            <w:szCs w:val="28"/>
            <w:lang w:val="pt-BR"/>
          </w:rPr>
          <w:delText>NHNN</w:delText>
        </w:r>
      </w:del>
      <w:ins w:id="450" w:author="Minh Nguyen" w:date="2021-12-17T10:19:00Z">
        <w:r w:rsidR="0073580F">
          <w:rPr>
            <w:sz w:val="28"/>
            <w:szCs w:val="28"/>
            <w:lang w:val="pt-BR"/>
          </w:rPr>
          <w:t>BHXH</w:t>
        </w:r>
      </w:ins>
      <w:r w:rsidR="00A103F4" w:rsidRPr="00771AAE">
        <w:rPr>
          <w:sz w:val="28"/>
          <w:szCs w:val="28"/>
          <w:lang w:val="pt-BR"/>
        </w:rPr>
        <w:t xml:space="preserve">, </w:t>
      </w:r>
      <w:r w:rsidR="006A3D51">
        <w:rPr>
          <w:sz w:val="28"/>
          <w:szCs w:val="28"/>
          <w:lang w:val="pt-BR"/>
        </w:rPr>
        <w:t xml:space="preserve">đơn </w:t>
      </w:r>
      <w:r w:rsidR="00A103F4">
        <w:rPr>
          <w:sz w:val="28"/>
          <w:szCs w:val="28"/>
          <w:lang w:val="pt-BR"/>
        </w:rPr>
        <w:t xml:space="preserve">vị </w:t>
      </w:r>
      <w:r w:rsidR="00695753">
        <w:rPr>
          <w:sz w:val="28"/>
          <w:szCs w:val="28"/>
          <w:lang w:val="pt-BR"/>
        </w:rPr>
        <w:t xml:space="preserve">lập </w:t>
      </w:r>
      <w:r w:rsidR="00695753" w:rsidRPr="00771AAE">
        <w:rPr>
          <w:sz w:val="28"/>
          <w:szCs w:val="28"/>
          <w:lang w:val="pt-BR"/>
        </w:rPr>
        <w:t>đề nghị</w:t>
      </w:r>
      <w:r w:rsidR="009378DF">
        <w:rPr>
          <w:sz w:val="28"/>
          <w:szCs w:val="28"/>
          <w:lang w:val="pt-BR"/>
        </w:rPr>
        <w:t xml:space="preserve"> </w:t>
      </w:r>
      <w:r w:rsidR="00695753" w:rsidRPr="00771AAE">
        <w:rPr>
          <w:sz w:val="28"/>
          <w:szCs w:val="28"/>
          <w:lang w:val="pt-BR"/>
        </w:rPr>
        <w:t xml:space="preserve">theo </w:t>
      </w:r>
      <w:r w:rsidR="006A3D51">
        <w:rPr>
          <w:sz w:val="28"/>
          <w:szCs w:val="28"/>
          <w:lang w:val="pt-BR"/>
        </w:rPr>
        <w:t>M</w:t>
      </w:r>
      <w:r w:rsidR="006A3D51" w:rsidRPr="00771AAE">
        <w:rPr>
          <w:sz w:val="28"/>
          <w:szCs w:val="28"/>
          <w:lang w:val="pt-BR"/>
        </w:rPr>
        <w:t xml:space="preserve">ẫu </w:t>
      </w:r>
      <w:r w:rsidR="00695753" w:rsidRPr="00771AAE">
        <w:rPr>
          <w:sz w:val="28"/>
          <w:szCs w:val="28"/>
          <w:lang w:val="pt-BR"/>
        </w:rPr>
        <w:t xml:space="preserve">số 05 (đính kèm </w:t>
      </w:r>
      <w:r w:rsidR="005345D9">
        <w:rPr>
          <w:sz w:val="28"/>
          <w:szCs w:val="28"/>
          <w:lang w:val="pt-BR"/>
        </w:rPr>
        <w:t>Q</w:t>
      </w:r>
      <w:r w:rsidR="005345D9" w:rsidRPr="00771AAE">
        <w:rPr>
          <w:sz w:val="28"/>
          <w:szCs w:val="28"/>
          <w:lang w:val="pt-BR"/>
        </w:rPr>
        <w:t xml:space="preserve">uy </w:t>
      </w:r>
      <w:r w:rsidR="00695753" w:rsidRPr="00771AAE">
        <w:rPr>
          <w:sz w:val="28"/>
          <w:szCs w:val="28"/>
          <w:lang w:val="pt-BR"/>
        </w:rPr>
        <w:t xml:space="preserve">chế này) gửi về </w:t>
      </w:r>
      <w:ins w:id="451" w:author="Minh Nguyen" w:date="2021-12-17T11:27:00Z">
        <w:r w:rsidR="005F2E03">
          <w:rPr>
            <w:sz w:val="28"/>
            <w:szCs w:val="28"/>
            <w:lang w:val="pt-BR"/>
          </w:rPr>
          <w:t xml:space="preserve">Bộ phận quản trị </w:t>
        </w:r>
      </w:ins>
      <w:del w:id="452" w:author="Minh Nguyen" w:date="2021-12-17T11:27:00Z">
        <w:r w:rsidR="00695753" w:rsidRPr="00771AAE" w:rsidDel="005F2E03">
          <w:rPr>
            <w:sz w:val="28"/>
            <w:szCs w:val="28"/>
            <w:lang w:val="pt-BR"/>
          </w:rPr>
          <w:delText>Cục CNTH</w:delText>
        </w:r>
        <w:r w:rsidR="00695753" w:rsidDel="005F2E03">
          <w:rPr>
            <w:sz w:val="28"/>
            <w:szCs w:val="28"/>
            <w:lang w:val="pt-BR"/>
          </w:rPr>
          <w:delText xml:space="preserve"> </w:delText>
        </w:r>
      </w:del>
      <w:r w:rsidR="00695753" w:rsidRPr="00771AAE">
        <w:rPr>
          <w:sz w:val="28"/>
          <w:szCs w:val="28"/>
          <w:lang w:val="pt-BR"/>
        </w:rPr>
        <w:t xml:space="preserve">qua </w:t>
      </w:r>
      <w:del w:id="453" w:author="Minh Nguyen" w:date="2021-12-17T11:27:00Z">
        <w:r w:rsidR="00695753" w:rsidRPr="00771AAE" w:rsidDel="005F2E03">
          <w:rPr>
            <w:sz w:val="28"/>
            <w:szCs w:val="28"/>
            <w:lang w:val="pt-BR"/>
          </w:rPr>
          <w:delText xml:space="preserve">mạng </w:delText>
        </w:r>
        <w:r w:rsidR="00157642" w:rsidDel="005F2E03">
          <w:rPr>
            <w:sz w:val="28"/>
            <w:szCs w:val="28"/>
            <w:lang w:val="pt-BR"/>
          </w:rPr>
          <w:delText xml:space="preserve">máy </w:delText>
        </w:r>
        <w:r w:rsidR="00A103F4" w:rsidDel="005F2E03">
          <w:rPr>
            <w:sz w:val="28"/>
            <w:szCs w:val="28"/>
            <w:lang w:val="pt-BR"/>
          </w:rPr>
          <w:delText>tính</w:delText>
        </w:r>
      </w:del>
      <w:ins w:id="454" w:author="Minh Nguyen" w:date="2021-12-17T11:27:00Z">
        <w:r w:rsidR="005F2E03">
          <w:rPr>
            <w:sz w:val="28"/>
            <w:szCs w:val="28"/>
            <w:lang w:val="pt-BR"/>
          </w:rPr>
          <w:t>thư điện tử</w:t>
        </w:r>
      </w:ins>
      <w:r w:rsidR="00695753">
        <w:rPr>
          <w:sz w:val="28"/>
          <w:szCs w:val="28"/>
          <w:lang w:val="pt-BR"/>
        </w:rPr>
        <w:t xml:space="preserve">. </w:t>
      </w:r>
    </w:p>
    <w:p w14:paraId="4CFFE3FB" w14:textId="26917930" w:rsidR="00695753" w:rsidRPr="00905A89" w:rsidRDefault="00A53E40" w:rsidP="00AF3201">
      <w:pPr>
        <w:pStyle w:val="ListParagraph"/>
        <w:numPr>
          <w:ilvl w:val="0"/>
          <w:numId w:val="53"/>
        </w:numPr>
        <w:spacing w:before="120" w:after="120" w:line="276" w:lineRule="auto"/>
        <w:ind w:left="0" w:firstLine="567"/>
        <w:contextualSpacing w:val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Trong </w:t>
      </w:r>
      <w:r w:rsidR="000C5A9B">
        <w:rPr>
          <w:sz w:val="28"/>
          <w:szCs w:val="28"/>
          <w:lang w:val="pt-BR"/>
        </w:rPr>
        <w:t>vòng</w:t>
      </w:r>
      <w:r>
        <w:rPr>
          <w:sz w:val="28"/>
          <w:szCs w:val="28"/>
          <w:lang w:val="pt-BR"/>
        </w:rPr>
        <w:t xml:space="preserve"> 01 ngày làm việc kể từ </w:t>
      </w:r>
      <w:r w:rsidR="006F6AFA">
        <w:rPr>
          <w:sz w:val="28"/>
          <w:szCs w:val="28"/>
          <w:lang w:val="pt-BR"/>
        </w:rPr>
        <w:t>ngày</w:t>
      </w:r>
      <w:r>
        <w:rPr>
          <w:sz w:val="28"/>
          <w:szCs w:val="28"/>
          <w:lang w:val="pt-BR"/>
        </w:rPr>
        <w:t xml:space="preserve"> nhận được</w:t>
      </w:r>
      <w:r w:rsidRPr="00771AAE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đề nghị</w:t>
      </w:r>
      <w:r w:rsidRPr="00771AAE">
        <w:rPr>
          <w:sz w:val="28"/>
          <w:szCs w:val="28"/>
          <w:lang w:val="pt-BR"/>
        </w:rPr>
        <w:t xml:space="preserve"> hợp lệ</w:t>
      </w:r>
      <w:r>
        <w:rPr>
          <w:sz w:val="28"/>
          <w:szCs w:val="28"/>
          <w:lang w:val="pt-BR"/>
        </w:rPr>
        <w:t>,</w:t>
      </w:r>
      <w:r w:rsidRPr="00771AAE" w:rsidDel="00B247DA">
        <w:rPr>
          <w:sz w:val="28"/>
          <w:szCs w:val="28"/>
          <w:lang w:val="pt-BR"/>
        </w:rPr>
        <w:t xml:space="preserve"> </w:t>
      </w:r>
      <w:ins w:id="455" w:author="Minh Nguyen" w:date="2021-12-17T11:27:00Z">
        <w:r w:rsidR="005F2E03">
          <w:rPr>
            <w:sz w:val="28"/>
            <w:szCs w:val="28"/>
            <w:lang w:val="pt-BR"/>
          </w:rPr>
          <w:t xml:space="preserve">Bộ phận quản trị </w:t>
        </w:r>
      </w:ins>
      <w:del w:id="456" w:author="Minh Nguyen" w:date="2021-12-17T11:27:00Z">
        <w:r w:rsidR="0070549D" w:rsidRPr="00905A89" w:rsidDel="005F2E03">
          <w:rPr>
            <w:sz w:val="28"/>
            <w:szCs w:val="28"/>
            <w:lang w:val="pt-BR"/>
          </w:rPr>
          <w:delText>Cục CNTH</w:delText>
        </w:r>
      </w:del>
      <w:r w:rsidR="0070549D" w:rsidRPr="00905A89">
        <w:rPr>
          <w:sz w:val="28"/>
          <w:szCs w:val="28"/>
          <w:lang w:val="pt-BR"/>
        </w:rPr>
        <w:t xml:space="preserve"> thực hiện</w:t>
      </w:r>
      <w:r w:rsidR="00B247DA">
        <w:rPr>
          <w:sz w:val="28"/>
          <w:szCs w:val="28"/>
          <w:lang w:val="pt-BR"/>
        </w:rPr>
        <w:t xml:space="preserve"> thu hồi tài khoản định danh </w:t>
      </w:r>
      <w:r w:rsidR="0070549D" w:rsidRPr="00905A89">
        <w:rPr>
          <w:sz w:val="28"/>
          <w:szCs w:val="28"/>
          <w:lang w:val="pt-BR"/>
        </w:rPr>
        <w:t xml:space="preserve">và thông báo cho đơn vị qua </w:t>
      </w:r>
      <w:del w:id="457" w:author="Minh Nguyen" w:date="2021-12-17T11:27:00Z">
        <w:r w:rsidR="0070549D" w:rsidRPr="00905A89" w:rsidDel="005F2E03">
          <w:rPr>
            <w:sz w:val="28"/>
            <w:szCs w:val="28"/>
            <w:lang w:val="pt-BR"/>
          </w:rPr>
          <w:delText xml:space="preserve">mạng </w:delText>
        </w:r>
        <w:r w:rsidR="00157642" w:rsidRPr="00905A89" w:rsidDel="005F2E03">
          <w:rPr>
            <w:sz w:val="28"/>
            <w:szCs w:val="28"/>
            <w:lang w:val="pt-BR"/>
          </w:rPr>
          <w:delText xml:space="preserve">máy </w:delText>
        </w:r>
        <w:r w:rsidR="00B247DA" w:rsidDel="005F2E03">
          <w:rPr>
            <w:sz w:val="28"/>
            <w:szCs w:val="28"/>
            <w:lang w:val="pt-BR"/>
          </w:rPr>
          <w:delText>tính</w:delText>
        </w:r>
      </w:del>
      <w:ins w:id="458" w:author="Minh Nguyen" w:date="2021-12-17T11:27:00Z">
        <w:r w:rsidR="005F2E03">
          <w:rPr>
            <w:sz w:val="28"/>
            <w:szCs w:val="28"/>
            <w:lang w:val="pt-BR"/>
          </w:rPr>
          <w:t>thư điện tử</w:t>
        </w:r>
      </w:ins>
      <w:r w:rsidR="0070549D" w:rsidRPr="00905A89">
        <w:rPr>
          <w:sz w:val="28"/>
          <w:szCs w:val="28"/>
          <w:lang w:val="pt-BR"/>
        </w:rPr>
        <w:t xml:space="preserve">. </w:t>
      </w:r>
    </w:p>
    <w:p w14:paraId="46AB1EE7" w14:textId="443B6D48" w:rsidR="00A552A6" w:rsidRPr="00771AAE" w:rsidRDefault="00AE0E92" w:rsidP="00AF3201">
      <w:pPr>
        <w:pStyle w:val="Heading1"/>
        <w:spacing w:before="120" w:after="120" w:line="276" w:lineRule="auto"/>
        <w:rPr>
          <w:b w:val="0"/>
          <w:lang w:val="pt-BR"/>
        </w:rPr>
      </w:pPr>
      <w:r>
        <w:rPr>
          <w:lang w:val="pt-BR"/>
        </w:rPr>
        <w:t>Chương III</w:t>
      </w:r>
    </w:p>
    <w:p w14:paraId="2DCD6DCB" w14:textId="32AC90F6" w:rsidR="00A552A6" w:rsidRPr="00771AAE" w:rsidRDefault="00A552A6" w:rsidP="00AF3201">
      <w:pPr>
        <w:pStyle w:val="Heading1"/>
        <w:spacing w:before="120" w:after="120" w:line="276" w:lineRule="auto"/>
        <w:rPr>
          <w:b w:val="0"/>
          <w:lang w:val="pt-BR"/>
        </w:rPr>
      </w:pPr>
      <w:r w:rsidRPr="00771AAE">
        <w:rPr>
          <w:lang w:val="pt-BR"/>
        </w:rPr>
        <w:t>QUY ĐỊNH CỤ THỂ VỀ QUẢN LÝ, SỬ DỤNG</w:t>
      </w:r>
    </w:p>
    <w:p w14:paraId="3CF9D179" w14:textId="71950A31" w:rsidR="00A552A6" w:rsidRPr="00771AAE" w:rsidRDefault="00157642" w:rsidP="00AF3201">
      <w:pPr>
        <w:pStyle w:val="Heading1"/>
        <w:spacing w:before="120" w:after="120" w:line="276" w:lineRule="auto"/>
        <w:rPr>
          <w:b w:val="0"/>
          <w:lang w:val="pt-BR"/>
        </w:rPr>
      </w:pPr>
      <w:r>
        <w:rPr>
          <w:lang w:val="pt-BR"/>
        </w:rPr>
        <w:t>MÁY TRẠM</w:t>
      </w:r>
      <w:r w:rsidR="00A552A6" w:rsidRPr="00771AAE">
        <w:rPr>
          <w:lang w:val="pt-BR"/>
        </w:rPr>
        <w:t xml:space="preserve"> KẾT NỐI DOMAIN </w:t>
      </w:r>
      <w:del w:id="459" w:author="Minh Nguyen" w:date="2021-12-17T10:19:00Z">
        <w:r w:rsidR="00A552A6" w:rsidRPr="00771AAE" w:rsidDel="0073580F">
          <w:rPr>
            <w:lang w:val="pt-BR"/>
          </w:rPr>
          <w:delText>NHNN</w:delText>
        </w:r>
      </w:del>
      <w:ins w:id="460" w:author="Minh Nguyen" w:date="2021-12-17T10:19:00Z">
        <w:r w:rsidR="0073580F">
          <w:rPr>
            <w:lang w:val="pt-BR"/>
          </w:rPr>
          <w:t>BHXH</w:t>
        </w:r>
      </w:ins>
    </w:p>
    <w:p w14:paraId="6A70E1AF" w14:textId="7DB4EEE9" w:rsidR="00BE7B81" w:rsidRPr="00B96661" w:rsidRDefault="00BE7B81" w:rsidP="00AF3201">
      <w:pPr>
        <w:pStyle w:val="Heading2"/>
        <w:spacing w:before="120" w:after="120" w:line="276" w:lineRule="auto"/>
        <w:ind w:firstLine="567"/>
        <w:rPr>
          <w:rStyle w:val="Heading2Char"/>
          <w:b/>
          <w:lang w:val="pt-BR"/>
        </w:rPr>
      </w:pPr>
      <w:r w:rsidRPr="00B96661">
        <w:rPr>
          <w:rStyle w:val="Heading2Char"/>
          <w:b/>
          <w:lang w:val="pt-BR"/>
        </w:rPr>
        <w:t>Điều 1</w:t>
      </w:r>
      <w:r w:rsidR="00917E0B">
        <w:rPr>
          <w:rStyle w:val="Heading2Char"/>
          <w:b/>
          <w:lang w:val="pt-BR"/>
        </w:rPr>
        <w:t>2</w:t>
      </w:r>
      <w:r w:rsidR="00023D2A">
        <w:rPr>
          <w:rStyle w:val="Heading2Char"/>
          <w:b/>
          <w:lang w:val="pt-BR"/>
        </w:rPr>
        <w:t>.</w:t>
      </w:r>
      <w:r w:rsidRPr="00B96661">
        <w:rPr>
          <w:rStyle w:val="Heading2Char"/>
          <w:b/>
          <w:lang w:val="pt-BR"/>
        </w:rPr>
        <w:t xml:space="preserve"> </w:t>
      </w:r>
      <w:r w:rsidR="00023D2A">
        <w:rPr>
          <w:rStyle w:val="Heading2Char"/>
          <w:b/>
          <w:lang w:val="pt-BR"/>
        </w:rPr>
        <w:t xml:space="preserve"> </w:t>
      </w:r>
      <w:r w:rsidR="00D36E34">
        <w:rPr>
          <w:rStyle w:val="Heading2Char"/>
          <w:b/>
          <w:lang w:val="pt-BR"/>
        </w:rPr>
        <w:t>Đ</w:t>
      </w:r>
      <w:r w:rsidRPr="00B96661">
        <w:rPr>
          <w:rStyle w:val="Heading2Char"/>
          <w:b/>
          <w:lang w:val="pt-BR"/>
        </w:rPr>
        <w:t xml:space="preserve">ặt tên </w:t>
      </w:r>
      <w:r w:rsidR="00157642">
        <w:rPr>
          <w:rStyle w:val="Heading2Char"/>
          <w:b/>
          <w:lang w:val="pt-BR"/>
        </w:rPr>
        <w:t>máy trạm</w:t>
      </w:r>
      <w:r w:rsidRPr="00B96661">
        <w:rPr>
          <w:rStyle w:val="Heading2Char"/>
          <w:b/>
          <w:lang w:val="pt-BR"/>
        </w:rPr>
        <w:t xml:space="preserve"> kết nối domain </w:t>
      </w:r>
      <w:del w:id="461" w:author="Minh Nguyen" w:date="2021-12-17T10:19:00Z">
        <w:r w:rsidRPr="00B96661" w:rsidDel="0073580F">
          <w:rPr>
            <w:rStyle w:val="Heading2Char"/>
            <w:b/>
            <w:lang w:val="pt-BR"/>
          </w:rPr>
          <w:delText>NHNN</w:delText>
        </w:r>
      </w:del>
      <w:ins w:id="462" w:author="Minh Nguyen" w:date="2021-12-17T10:19:00Z">
        <w:r w:rsidR="0073580F">
          <w:rPr>
            <w:rStyle w:val="Heading2Char"/>
            <w:b/>
            <w:lang w:val="pt-BR"/>
          </w:rPr>
          <w:t>BHXH</w:t>
        </w:r>
      </w:ins>
    </w:p>
    <w:p w14:paraId="40CE6495" w14:textId="49EA45BF" w:rsidR="002F5A42" w:rsidRDefault="002F5A42">
      <w:pPr>
        <w:pStyle w:val="ListParagraph"/>
        <w:numPr>
          <w:ilvl w:val="0"/>
          <w:numId w:val="77"/>
        </w:numPr>
        <w:spacing w:before="120" w:after="120" w:line="276" w:lineRule="auto"/>
        <w:contextualSpacing w:val="0"/>
        <w:jc w:val="both"/>
        <w:rPr>
          <w:ins w:id="463" w:author="Minh Nguyen" w:date="2021-12-17T11:31:00Z"/>
          <w:bCs/>
          <w:sz w:val="28"/>
          <w:szCs w:val="28"/>
          <w:lang w:val="pt-BR"/>
        </w:rPr>
        <w:pPrChange w:id="464" w:author="Minh Nguyen" w:date="2021-12-17T11:31:00Z">
          <w:pPr>
            <w:pStyle w:val="ListParagraph"/>
            <w:spacing w:before="120" w:after="120" w:line="276" w:lineRule="auto"/>
            <w:ind w:left="0" w:firstLine="567"/>
            <w:contextualSpacing w:val="0"/>
            <w:jc w:val="both"/>
          </w:pPr>
        </w:pPrChange>
      </w:pPr>
      <w:ins w:id="465" w:author="Minh Nguyen" w:date="2021-12-17T11:31:00Z">
        <w:r>
          <w:rPr>
            <w:bCs/>
            <w:sz w:val="28"/>
            <w:szCs w:val="28"/>
            <w:lang w:val="pt-BR"/>
          </w:rPr>
          <w:t>Đối với máy trạm cho cá nhân</w:t>
        </w:r>
      </w:ins>
    </w:p>
    <w:p w14:paraId="078ED37D" w14:textId="35275400" w:rsidR="00BE7B81" w:rsidRPr="005F2E03" w:rsidRDefault="00B65BBF" w:rsidP="00AF3201">
      <w:pPr>
        <w:pStyle w:val="ListParagraph"/>
        <w:spacing w:before="120" w:after="120" w:line="276" w:lineRule="auto"/>
        <w:ind w:left="0" w:firstLine="567"/>
        <w:contextualSpacing w:val="0"/>
        <w:jc w:val="both"/>
        <w:rPr>
          <w:lang w:val="pt-BR"/>
        </w:rPr>
      </w:pPr>
      <w:r>
        <w:rPr>
          <w:bCs/>
          <w:sz w:val="28"/>
          <w:szCs w:val="28"/>
          <w:lang w:val="pt-BR"/>
        </w:rPr>
        <w:t>M</w:t>
      </w:r>
      <w:r w:rsidR="00157642">
        <w:rPr>
          <w:bCs/>
          <w:sz w:val="28"/>
          <w:szCs w:val="28"/>
          <w:lang w:val="pt-BR"/>
        </w:rPr>
        <w:t>áy trạm</w:t>
      </w:r>
      <w:r w:rsidR="00BE7B81">
        <w:rPr>
          <w:bCs/>
          <w:sz w:val="28"/>
          <w:szCs w:val="28"/>
          <w:lang w:val="pt-BR"/>
        </w:rPr>
        <w:t xml:space="preserve"> kết nối domain </w:t>
      </w:r>
      <w:del w:id="466" w:author="Minh Nguyen" w:date="2021-12-17T10:19:00Z">
        <w:r w:rsidR="00BE7B81" w:rsidDel="0073580F">
          <w:rPr>
            <w:bCs/>
            <w:sz w:val="28"/>
            <w:szCs w:val="28"/>
            <w:lang w:val="pt-BR"/>
          </w:rPr>
          <w:delText>NHNN</w:delText>
        </w:r>
      </w:del>
      <w:ins w:id="467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BE7B81">
        <w:rPr>
          <w:bCs/>
          <w:sz w:val="28"/>
          <w:szCs w:val="28"/>
          <w:lang w:val="pt-BR"/>
        </w:rPr>
        <w:t xml:space="preserve"> được đặt tên theo </w:t>
      </w:r>
      <w:r w:rsidR="007E1747">
        <w:rPr>
          <w:bCs/>
          <w:sz w:val="28"/>
          <w:szCs w:val="28"/>
          <w:lang w:val="pt-BR"/>
        </w:rPr>
        <w:t>định dạng</w:t>
      </w:r>
      <w:r w:rsidR="00BE7B81">
        <w:rPr>
          <w:bCs/>
          <w:sz w:val="28"/>
          <w:szCs w:val="28"/>
          <w:lang w:val="pt-BR"/>
        </w:rPr>
        <w:t xml:space="preserve"> </w:t>
      </w:r>
      <w:r w:rsidR="00BE7B81" w:rsidRPr="00771AAE">
        <w:rPr>
          <w:bCs/>
          <w:sz w:val="28"/>
          <w:szCs w:val="28"/>
          <w:lang w:val="pt-BR"/>
        </w:rPr>
        <w:t>:</w:t>
      </w:r>
      <w:r w:rsidR="00BE7B81">
        <w:rPr>
          <w:bCs/>
          <w:sz w:val="28"/>
          <w:szCs w:val="28"/>
          <w:lang w:val="pt-BR"/>
        </w:rPr>
        <w:t xml:space="preserve"> </w:t>
      </w:r>
      <w:r w:rsidR="00BE7B81" w:rsidRPr="00A73964">
        <w:rPr>
          <w:bCs/>
          <w:caps/>
          <w:sz w:val="28"/>
          <w:szCs w:val="28"/>
          <w:lang w:val="pt-BR"/>
        </w:rPr>
        <w:t>&lt;</w:t>
      </w:r>
      <w:r w:rsidR="00BE7B81" w:rsidRPr="005F2E03">
        <w:rPr>
          <w:bCs/>
          <w:caps/>
          <w:strike/>
          <w:sz w:val="28"/>
          <w:szCs w:val="28"/>
          <w:lang w:val="pt-BR"/>
          <w:rPrChange w:id="468" w:author="Minh Nguyen" w:date="2021-12-17T11:27:00Z">
            <w:rPr>
              <w:bCs/>
              <w:caps/>
              <w:sz w:val="28"/>
              <w:szCs w:val="28"/>
              <w:lang w:val="pt-BR"/>
            </w:rPr>
          </w:rPrChange>
        </w:rPr>
        <w:t>tên viết tắt đơn vị</w:t>
      </w:r>
      <w:r w:rsidR="00EB30C1" w:rsidRPr="005F2E03">
        <w:rPr>
          <w:bCs/>
          <w:caps/>
          <w:strike/>
          <w:sz w:val="28"/>
          <w:szCs w:val="28"/>
          <w:lang w:val="pt-BR"/>
          <w:rPrChange w:id="469" w:author="Minh Nguyen" w:date="2021-12-17T11:27:00Z">
            <w:rPr>
              <w:bCs/>
              <w:caps/>
              <w:sz w:val="28"/>
              <w:szCs w:val="28"/>
              <w:lang w:val="pt-BR"/>
            </w:rPr>
          </w:rPrChange>
        </w:rPr>
        <w:t xml:space="preserve"> sử dụng</w:t>
      </w:r>
      <w:r w:rsidR="00BE7B81" w:rsidRPr="005F2E03">
        <w:rPr>
          <w:bCs/>
          <w:caps/>
          <w:strike/>
          <w:sz w:val="28"/>
          <w:szCs w:val="28"/>
          <w:lang w:val="pt-BR"/>
          <w:rPrChange w:id="470" w:author="Minh Nguyen" w:date="2021-12-17T11:27:00Z">
            <w:rPr>
              <w:bCs/>
              <w:caps/>
              <w:sz w:val="28"/>
              <w:szCs w:val="28"/>
              <w:lang w:val="pt-BR"/>
            </w:rPr>
          </w:rPrChange>
        </w:rPr>
        <w:t>&gt;</w:t>
      </w:r>
      <w:r w:rsidR="00A8646F" w:rsidRPr="005F2E03">
        <w:rPr>
          <w:bCs/>
          <w:caps/>
          <w:strike/>
          <w:sz w:val="28"/>
          <w:szCs w:val="28"/>
          <w:lang w:val="pt-BR"/>
          <w:rPrChange w:id="471" w:author="Minh Nguyen" w:date="2021-12-17T11:27:00Z">
            <w:rPr>
              <w:bCs/>
              <w:caps/>
              <w:sz w:val="28"/>
              <w:szCs w:val="28"/>
              <w:lang w:val="pt-BR"/>
            </w:rPr>
          </w:rPrChange>
        </w:rPr>
        <w:t>-</w:t>
      </w:r>
      <w:r w:rsidR="00BE7B81" w:rsidRPr="005F2E03">
        <w:rPr>
          <w:bCs/>
          <w:caps/>
          <w:strike/>
          <w:sz w:val="28"/>
          <w:szCs w:val="28"/>
          <w:lang w:val="pt-BR"/>
          <w:rPrChange w:id="472" w:author="Minh Nguyen" w:date="2021-12-17T11:27:00Z">
            <w:rPr>
              <w:bCs/>
              <w:caps/>
              <w:sz w:val="28"/>
              <w:szCs w:val="28"/>
              <w:lang w:val="pt-BR"/>
            </w:rPr>
          </w:rPrChange>
        </w:rPr>
        <w:t>&lt;STT&gt;</w:t>
      </w:r>
      <w:ins w:id="473" w:author="Minh Nguyen" w:date="2021-12-17T11:27:00Z">
        <w:r w:rsidR="005F2E03">
          <w:rPr>
            <w:bCs/>
            <w:caps/>
            <w:strike/>
            <w:sz w:val="28"/>
            <w:szCs w:val="28"/>
            <w:lang w:val="pt-BR"/>
          </w:rPr>
          <w:t xml:space="preserve"> </w:t>
        </w:r>
      </w:ins>
      <w:ins w:id="474" w:author="Minh Nguyen" w:date="2021-12-17T11:29:00Z">
        <w:r w:rsidR="005F2E03">
          <w:rPr>
            <w:bCs/>
            <w:caps/>
            <w:strike/>
            <w:sz w:val="28"/>
            <w:szCs w:val="28"/>
            <w:lang w:val="pt-BR"/>
          </w:rPr>
          <w:t xml:space="preserve"> </w:t>
        </w:r>
        <w:r w:rsidR="005F2E03" w:rsidRPr="005F2E03">
          <w:rPr>
            <w:bCs/>
            <w:caps/>
            <w:sz w:val="28"/>
            <w:szCs w:val="28"/>
            <w:lang w:val="pt-BR"/>
            <w:rPrChange w:id="475" w:author="Minh Nguyen" w:date="2021-12-17T11:29:00Z">
              <w:rPr>
                <w:bCs/>
                <w:caps/>
                <w:strike/>
                <w:sz w:val="28"/>
                <w:szCs w:val="28"/>
                <w:lang w:val="pt-BR"/>
              </w:rPr>
            </w:rPrChange>
          </w:rPr>
          <w:t>&lt;MÃ ĐƠN VỊ&gt;</w:t>
        </w:r>
        <w:r w:rsidR="005F2E03" w:rsidRPr="00771AAE">
          <w:rPr>
            <w:sz w:val="28"/>
            <w:szCs w:val="28"/>
            <w:lang w:val="pt-BR"/>
          </w:rPr>
          <w:t>&lt;TÊN&gt;&lt;HỌ&gt;&lt;TÊN ĐỆM&gt;</w:t>
        </w:r>
        <w:r w:rsidR="005F2E03">
          <w:rPr>
            <w:sz w:val="28"/>
            <w:szCs w:val="28"/>
            <w:lang w:val="pt-BR"/>
          </w:rPr>
          <w:t>[THỨ TỰ]</w:t>
        </w:r>
      </w:ins>
    </w:p>
    <w:p w14:paraId="56685799" w14:textId="3C27FA75" w:rsidR="002F5A42" w:rsidRDefault="00BE7B81">
      <w:pPr>
        <w:pStyle w:val="ListParagraph"/>
        <w:numPr>
          <w:ilvl w:val="0"/>
          <w:numId w:val="77"/>
        </w:numPr>
        <w:spacing w:before="120" w:after="120" w:line="276" w:lineRule="auto"/>
        <w:contextualSpacing w:val="0"/>
        <w:jc w:val="both"/>
        <w:rPr>
          <w:ins w:id="476" w:author="Minh Nguyen" w:date="2021-12-17T11:32:00Z"/>
          <w:bCs/>
          <w:sz w:val="28"/>
          <w:szCs w:val="28"/>
          <w:lang w:val="pt-BR"/>
        </w:rPr>
        <w:pPrChange w:id="477" w:author="Minh Nguyen" w:date="2021-12-17T11:31:00Z">
          <w:pPr>
            <w:pStyle w:val="ListParagraph"/>
            <w:spacing w:before="120" w:after="120" w:line="276" w:lineRule="auto"/>
            <w:ind w:left="0" w:firstLine="567"/>
            <w:contextualSpacing w:val="0"/>
            <w:jc w:val="both"/>
          </w:pPr>
        </w:pPrChange>
      </w:pPr>
      <w:del w:id="478" w:author="Minh Nguyen" w:date="2021-12-17T11:31:00Z">
        <w:r w:rsidRPr="00771AAE" w:rsidDel="002F5A42">
          <w:rPr>
            <w:bCs/>
            <w:sz w:val="28"/>
            <w:szCs w:val="28"/>
            <w:lang w:val="pt-BR"/>
          </w:rPr>
          <w:delText>Trong đó</w:delText>
        </w:r>
        <w:r w:rsidR="00B65BBF" w:rsidDel="002F5A42">
          <w:rPr>
            <w:bCs/>
            <w:sz w:val="28"/>
            <w:szCs w:val="28"/>
            <w:lang w:val="pt-BR"/>
          </w:rPr>
          <w:delText>,</w:delText>
        </w:r>
        <w:r w:rsidRPr="00771AAE" w:rsidDel="002F5A42">
          <w:rPr>
            <w:bCs/>
            <w:sz w:val="28"/>
            <w:szCs w:val="28"/>
            <w:lang w:val="pt-BR"/>
          </w:rPr>
          <w:delText xml:space="preserve"> </w:delText>
        </w:r>
        <w:r w:rsidRPr="00565EB7" w:rsidDel="002F5A42">
          <w:rPr>
            <w:bCs/>
            <w:caps/>
            <w:sz w:val="28"/>
            <w:szCs w:val="28"/>
            <w:lang w:val="pt-BR"/>
          </w:rPr>
          <w:delText>&lt;</w:delText>
        </w:r>
      </w:del>
      <w:del w:id="479" w:author="Minh Nguyen" w:date="2021-12-17T11:29:00Z">
        <w:r w:rsidRPr="00565EB7" w:rsidDel="002F5A42">
          <w:rPr>
            <w:bCs/>
            <w:caps/>
            <w:sz w:val="28"/>
            <w:szCs w:val="28"/>
            <w:lang w:val="pt-BR"/>
          </w:rPr>
          <w:delText>tên viết tắt đơn vị</w:delText>
        </w:r>
        <w:r w:rsidR="00EB30C1" w:rsidDel="002F5A42">
          <w:rPr>
            <w:bCs/>
            <w:caps/>
            <w:sz w:val="28"/>
            <w:szCs w:val="28"/>
            <w:lang w:val="pt-BR"/>
          </w:rPr>
          <w:delText xml:space="preserve"> sử dụng</w:delText>
        </w:r>
      </w:del>
      <w:del w:id="480" w:author="Minh Nguyen" w:date="2021-12-17T11:31:00Z">
        <w:r w:rsidRPr="00565EB7" w:rsidDel="002F5A42">
          <w:rPr>
            <w:bCs/>
            <w:caps/>
            <w:sz w:val="28"/>
            <w:szCs w:val="28"/>
            <w:lang w:val="pt-BR"/>
          </w:rPr>
          <w:delText>&gt;</w:delText>
        </w:r>
        <w:r w:rsidR="00014F4A" w:rsidDel="002F5A42">
          <w:rPr>
            <w:bCs/>
            <w:caps/>
            <w:sz w:val="28"/>
            <w:szCs w:val="28"/>
            <w:lang w:val="pt-BR"/>
          </w:rPr>
          <w:delText xml:space="preserve"> </w:delText>
        </w:r>
        <w:r w:rsidR="00014F4A" w:rsidDel="002F5A42">
          <w:rPr>
            <w:sz w:val="28"/>
            <w:szCs w:val="28"/>
            <w:lang w:val="pt-BR"/>
          </w:rPr>
          <w:delText xml:space="preserve">sử dụng tiếng Việt không dấu, </w:delText>
        </w:r>
        <w:r w:rsidR="00014F4A" w:rsidRPr="00905A89" w:rsidDel="002F5A42">
          <w:rPr>
            <w:sz w:val="28"/>
            <w:szCs w:val="28"/>
            <w:lang w:val="pt-BR"/>
          </w:rPr>
          <w:delText>theo</w:delText>
        </w:r>
        <w:r w:rsidR="00014F4A" w:rsidRPr="002F5A42" w:rsidDel="002F5A42">
          <w:rPr>
            <w:strike/>
            <w:sz w:val="28"/>
            <w:szCs w:val="28"/>
            <w:lang w:val="pt-BR"/>
            <w:rPrChange w:id="481" w:author="Minh Nguyen" w:date="2021-12-17T11:30:00Z">
              <w:rPr>
                <w:sz w:val="28"/>
                <w:szCs w:val="28"/>
                <w:lang w:val="pt-BR"/>
              </w:rPr>
            </w:rPrChange>
          </w:rPr>
          <w:delText xml:space="preserve"> ký hiệu viết tắt của đơn vị trong quy định </w:delText>
        </w:r>
        <w:r w:rsidR="008B2D1D" w:rsidRPr="002F5A42" w:rsidDel="002F5A42">
          <w:rPr>
            <w:strike/>
            <w:sz w:val="28"/>
            <w:szCs w:val="28"/>
            <w:lang w:val="pt-BR"/>
            <w:rPrChange w:id="482" w:author="Minh Nguyen" w:date="2021-12-17T11:30:00Z">
              <w:rPr>
                <w:sz w:val="28"/>
                <w:szCs w:val="28"/>
                <w:lang w:val="pt-BR"/>
              </w:rPr>
            </w:rPrChange>
          </w:rPr>
          <w:delText>ký hiệu</w:delText>
        </w:r>
        <w:r w:rsidR="00014F4A" w:rsidRPr="002F5A42" w:rsidDel="002F5A42">
          <w:rPr>
            <w:strike/>
            <w:sz w:val="28"/>
            <w:szCs w:val="28"/>
            <w:lang w:val="pt-BR"/>
            <w:rPrChange w:id="483" w:author="Minh Nguyen" w:date="2021-12-17T11:30:00Z">
              <w:rPr>
                <w:sz w:val="28"/>
                <w:szCs w:val="28"/>
                <w:lang w:val="pt-BR"/>
              </w:rPr>
            </w:rPrChange>
          </w:rPr>
          <w:delText xml:space="preserve"> văn bản hành chính của </w:delText>
        </w:r>
      </w:del>
      <w:del w:id="484" w:author="Minh Nguyen" w:date="2021-12-17T10:19:00Z">
        <w:r w:rsidR="00014F4A" w:rsidRPr="002F5A42" w:rsidDel="0073580F">
          <w:rPr>
            <w:strike/>
            <w:sz w:val="28"/>
            <w:szCs w:val="28"/>
            <w:lang w:val="pt-BR"/>
            <w:rPrChange w:id="485" w:author="Minh Nguyen" w:date="2021-12-17T11:30:00Z">
              <w:rPr>
                <w:sz w:val="28"/>
                <w:szCs w:val="28"/>
                <w:lang w:val="pt-BR"/>
              </w:rPr>
            </w:rPrChange>
          </w:rPr>
          <w:delText>NHNN</w:delText>
        </w:r>
      </w:del>
      <w:del w:id="486" w:author="Minh Nguyen" w:date="2021-12-17T11:31:00Z">
        <w:r w:rsidR="00014F4A" w:rsidDel="002F5A42">
          <w:rPr>
            <w:sz w:val="28"/>
            <w:szCs w:val="28"/>
            <w:lang w:val="pt-BR"/>
          </w:rPr>
          <w:delText xml:space="preserve">; </w:delText>
        </w:r>
        <w:r w:rsidRPr="008C1762" w:rsidDel="002F5A42">
          <w:rPr>
            <w:bCs/>
            <w:sz w:val="28"/>
            <w:szCs w:val="28"/>
            <w:lang w:val="pt-BR"/>
          </w:rPr>
          <w:delText>&lt;S</w:delText>
        </w:r>
        <w:r w:rsidRPr="00A73964" w:rsidDel="002F5A42">
          <w:rPr>
            <w:bCs/>
            <w:sz w:val="28"/>
            <w:szCs w:val="28"/>
            <w:lang w:val="pt-BR"/>
          </w:rPr>
          <w:delText>TT</w:delText>
        </w:r>
        <w:r w:rsidDel="002F5A42">
          <w:rPr>
            <w:bCs/>
            <w:sz w:val="28"/>
            <w:szCs w:val="28"/>
            <w:lang w:val="pt-BR"/>
          </w:rPr>
          <w:delText>&gt;</w:delText>
        </w:r>
        <w:r w:rsidRPr="00A73964" w:rsidDel="002F5A42">
          <w:rPr>
            <w:bCs/>
            <w:sz w:val="28"/>
            <w:szCs w:val="28"/>
            <w:lang w:val="pt-BR"/>
          </w:rPr>
          <w:delText xml:space="preserve"> là số thứ tự máy </w:delText>
        </w:r>
        <w:r w:rsidR="00014F4A" w:rsidDel="002F5A42">
          <w:rPr>
            <w:bCs/>
            <w:sz w:val="28"/>
            <w:szCs w:val="28"/>
            <w:lang w:val="pt-BR"/>
          </w:rPr>
          <w:delText xml:space="preserve">trạm tại đơn vị </w:delText>
        </w:r>
        <w:r w:rsidRPr="00A73964" w:rsidDel="002F5A42">
          <w:rPr>
            <w:bCs/>
            <w:sz w:val="28"/>
            <w:szCs w:val="28"/>
            <w:lang w:val="pt-BR"/>
          </w:rPr>
          <w:delText>bắt đầu từ 01</w:delText>
        </w:r>
        <w:r w:rsidDel="002F5A42">
          <w:rPr>
            <w:bCs/>
            <w:sz w:val="28"/>
            <w:szCs w:val="28"/>
            <w:lang w:val="pt-BR"/>
          </w:rPr>
          <w:delText>.</w:delText>
        </w:r>
      </w:del>
      <w:ins w:id="487" w:author="Minh Nguyen" w:date="2021-12-17T11:31:00Z">
        <w:r w:rsidR="002F5A42">
          <w:rPr>
            <w:bCs/>
            <w:sz w:val="28"/>
            <w:szCs w:val="28"/>
            <w:lang w:val="pt-BR"/>
          </w:rPr>
          <w:t>Đối với máy trạm dùng chung cho tổ chức</w:t>
        </w:r>
      </w:ins>
    </w:p>
    <w:p w14:paraId="64C03577" w14:textId="515BC7D1" w:rsidR="002F5A42" w:rsidRPr="0094298C" w:rsidRDefault="002F5A42">
      <w:pPr>
        <w:spacing w:before="120" w:after="120" w:line="276" w:lineRule="auto"/>
        <w:ind w:left="284" w:firstLine="284"/>
        <w:jc w:val="both"/>
        <w:rPr>
          <w:ins w:id="488" w:author="Minh Nguyen" w:date="2021-12-17T11:31:00Z"/>
          <w:lang w:val="pt-BR"/>
        </w:rPr>
        <w:pPrChange w:id="489" w:author="Minh Nguyen" w:date="2021-12-17T11:34:00Z">
          <w:pPr>
            <w:pStyle w:val="ListParagraph"/>
            <w:spacing w:before="120" w:after="120" w:line="276" w:lineRule="auto"/>
            <w:ind w:left="0" w:firstLine="567"/>
            <w:contextualSpacing w:val="0"/>
            <w:jc w:val="both"/>
          </w:pPr>
        </w:pPrChange>
      </w:pPr>
      <w:ins w:id="490" w:author="Minh Nguyen" w:date="2021-12-17T11:32:00Z">
        <w:r w:rsidRPr="0094298C">
          <w:rPr>
            <w:bCs/>
            <w:sz w:val="28"/>
            <w:szCs w:val="28"/>
            <w:lang w:val="pt-BR"/>
            <w:rPrChange w:id="491" w:author="Minh Nguyen" w:date="2021-12-17T11:34:00Z">
              <w:rPr>
                <w:lang w:val="pt-BR"/>
              </w:rPr>
            </w:rPrChange>
          </w:rPr>
          <w:t xml:space="preserve">Máy trạm kết nối domain BHXH được đặt tên theo định dạng : </w:t>
        </w:r>
        <w:r w:rsidRPr="0094298C">
          <w:rPr>
            <w:bCs/>
            <w:caps/>
            <w:sz w:val="28"/>
            <w:szCs w:val="28"/>
            <w:lang w:val="pt-BR"/>
            <w:rPrChange w:id="492" w:author="Minh Nguyen" w:date="2021-12-17T11:34:00Z">
              <w:rPr>
                <w:caps/>
                <w:lang w:val="pt-BR"/>
              </w:rPr>
            </w:rPrChange>
          </w:rPr>
          <w:t>&lt;MÃ ĐƠN VỊ&gt;&lt;DC&gt;</w:t>
        </w:r>
        <w:r w:rsidRPr="0094298C">
          <w:rPr>
            <w:sz w:val="28"/>
            <w:szCs w:val="28"/>
            <w:lang w:val="pt-BR"/>
            <w:rPrChange w:id="493" w:author="Minh Nguyen" w:date="2021-12-17T11:34:00Z">
              <w:rPr>
                <w:lang w:val="pt-BR"/>
              </w:rPr>
            </w:rPrChange>
          </w:rPr>
          <w:t>[THỨ TỰ]</w:t>
        </w:r>
      </w:ins>
    </w:p>
    <w:p w14:paraId="4528E91E" w14:textId="19F193AB" w:rsidR="002F5A42" w:rsidRPr="000720D4" w:rsidRDefault="002F5A42">
      <w:pPr>
        <w:spacing w:before="120" w:after="120" w:line="276" w:lineRule="auto"/>
        <w:ind w:firstLine="284"/>
        <w:jc w:val="both"/>
        <w:rPr>
          <w:bCs/>
          <w:sz w:val="28"/>
          <w:szCs w:val="28"/>
          <w:lang w:val="pt-BR"/>
          <w:rPrChange w:id="494" w:author="Minh Nguyen" w:date="2021-12-17T11:34:00Z">
            <w:rPr>
              <w:lang w:val="pt-BR"/>
            </w:rPr>
          </w:rPrChange>
        </w:rPr>
        <w:pPrChange w:id="495" w:author="Minh Nguyen" w:date="2021-12-17T11:34:00Z">
          <w:pPr>
            <w:pStyle w:val="ListParagraph"/>
            <w:spacing w:before="120" w:after="120" w:line="276" w:lineRule="auto"/>
            <w:ind w:left="0" w:firstLine="567"/>
            <w:contextualSpacing w:val="0"/>
            <w:jc w:val="both"/>
          </w:pPr>
        </w:pPrChange>
      </w:pPr>
      <w:ins w:id="496" w:author="Minh Nguyen" w:date="2021-12-17T11:31:00Z">
        <w:r w:rsidRPr="000720D4">
          <w:rPr>
            <w:bCs/>
            <w:sz w:val="28"/>
            <w:szCs w:val="28"/>
            <w:lang w:val="pt-BR"/>
            <w:rPrChange w:id="497" w:author="Minh Nguyen" w:date="2021-12-17T11:34:00Z">
              <w:rPr>
                <w:bCs/>
                <w:lang w:val="pt-BR"/>
              </w:rPr>
            </w:rPrChange>
          </w:rPr>
          <w:t xml:space="preserve">Trong đó, </w:t>
        </w:r>
        <w:r w:rsidRPr="000720D4">
          <w:rPr>
            <w:bCs/>
            <w:caps/>
            <w:sz w:val="28"/>
            <w:szCs w:val="28"/>
            <w:lang w:val="pt-BR"/>
            <w:rPrChange w:id="498" w:author="Minh Nguyen" w:date="2021-12-17T11:34:00Z">
              <w:rPr>
                <w:bCs/>
                <w:caps/>
                <w:lang w:val="pt-BR"/>
              </w:rPr>
            </w:rPrChange>
          </w:rPr>
          <w:t xml:space="preserve">&lt;MÃ ĐƠN VỊ&gt; </w:t>
        </w:r>
        <w:r w:rsidRPr="000720D4">
          <w:rPr>
            <w:sz w:val="28"/>
            <w:szCs w:val="28"/>
            <w:lang w:val="pt-BR"/>
            <w:rPrChange w:id="499" w:author="Minh Nguyen" w:date="2021-12-17T11:34:00Z">
              <w:rPr>
                <w:lang w:val="pt-BR"/>
              </w:rPr>
            </w:rPrChange>
          </w:rPr>
          <w:t>sử dụng tiếng Việt không dấu, theo</w:t>
        </w:r>
        <w:r w:rsidRPr="000720D4">
          <w:rPr>
            <w:strike/>
            <w:sz w:val="28"/>
            <w:szCs w:val="28"/>
            <w:lang w:val="pt-BR"/>
            <w:rPrChange w:id="500" w:author="Minh Nguyen" w:date="2021-12-17T11:34:00Z">
              <w:rPr>
                <w:lang w:val="pt-BR"/>
              </w:rPr>
            </w:rPrChange>
          </w:rPr>
          <w:t xml:space="preserve"> ký hiệu viết tắt của đơn vị trong quy định ký hiệu văn bản hành chính của BHXH </w:t>
        </w:r>
        <w:r w:rsidRPr="000720D4">
          <w:rPr>
            <w:sz w:val="28"/>
            <w:szCs w:val="28"/>
            <w:highlight w:val="yellow"/>
            <w:lang w:val="pt-BR"/>
            <w:rPrChange w:id="501" w:author="Minh Nguyen" w:date="2021-12-17T11:34:00Z">
              <w:rPr>
                <w:highlight w:val="yellow"/>
                <w:lang w:val="pt-BR"/>
              </w:rPr>
            </w:rPrChange>
          </w:rPr>
          <w:t>Phụ lục Y đính kèm</w:t>
        </w:r>
        <w:r w:rsidRPr="000720D4">
          <w:rPr>
            <w:bCs/>
            <w:sz w:val="28"/>
            <w:szCs w:val="28"/>
            <w:lang w:val="pt-BR"/>
            <w:rPrChange w:id="502" w:author="Minh Nguyen" w:date="2021-12-17T11:34:00Z">
              <w:rPr>
                <w:bCs/>
                <w:lang w:val="pt-BR"/>
              </w:rPr>
            </w:rPrChange>
          </w:rPr>
          <w:t>.</w:t>
        </w:r>
      </w:ins>
    </w:p>
    <w:p w14:paraId="4D3AFE9B" w14:textId="4F04D15F" w:rsidR="004F1D53" w:rsidRDefault="005547BC" w:rsidP="00AF3201">
      <w:pPr>
        <w:pStyle w:val="Heading2"/>
        <w:spacing w:before="120" w:after="120" w:line="276" w:lineRule="auto"/>
        <w:ind w:firstLine="567"/>
        <w:jc w:val="both"/>
        <w:rPr>
          <w:rStyle w:val="Heading2Char"/>
          <w:b/>
          <w:lang w:val="pt-BR"/>
        </w:rPr>
      </w:pPr>
      <w:r w:rsidRPr="00A73964">
        <w:rPr>
          <w:rStyle w:val="Heading2Char"/>
          <w:b/>
          <w:lang w:val="pt-BR"/>
        </w:rPr>
        <w:t xml:space="preserve">Điều </w:t>
      </w:r>
      <w:r w:rsidR="00412ABD" w:rsidRPr="00B96661">
        <w:rPr>
          <w:rStyle w:val="Heading2Char"/>
          <w:b/>
          <w:lang w:val="pt-BR"/>
        </w:rPr>
        <w:t>13</w:t>
      </w:r>
      <w:r w:rsidRPr="00A73964">
        <w:rPr>
          <w:rStyle w:val="Heading2Char"/>
          <w:b/>
          <w:lang w:val="pt-BR"/>
        </w:rPr>
        <w:t>.</w:t>
      </w:r>
      <w:r w:rsidRPr="00A73964">
        <w:rPr>
          <w:rStyle w:val="Heading2Char"/>
          <w:b/>
          <w:lang w:val="pt-BR"/>
        </w:rPr>
        <w:tab/>
      </w:r>
      <w:r w:rsidR="00873BDE">
        <w:rPr>
          <w:rStyle w:val="Heading2Char"/>
          <w:b/>
          <w:lang w:val="pt-BR"/>
        </w:rPr>
        <w:t>Kết nối m</w:t>
      </w:r>
      <w:r w:rsidR="00157642">
        <w:rPr>
          <w:rStyle w:val="Heading2Char"/>
          <w:b/>
          <w:lang w:val="pt-BR"/>
        </w:rPr>
        <w:t>áy trạm</w:t>
      </w:r>
      <w:r w:rsidR="00873BDE">
        <w:rPr>
          <w:rStyle w:val="Heading2Char"/>
          <w:b/>
          <w:lang w:val="pt-BR"/>
        </w:rPr>
        <w:t xml:space="preserve"> vào</w:t>
      </w:r>
      <w:r w:rsidR="00F6114B" w:rsidRPr="00A73964">
        <w:rPr>
          <w:rStyle w:val="Heading2Char"/>
          <w:b/>
          <w:lang w:val="pt-BR"/>
        </w:rPr>
        <w:t xml:space="preserve"> domain</w:t>
      </w:r>
      <w:r w:rsidR="00994D5D" w:rsidRPr="00A73964">
        <w:rPr>
          <w:rStyle w:val="Heading2Char"/>
          <w:b/>
          <w:lang w:val="pt-BR"/>
        </w:rPr>
        <w:t xml:space="preserve"> </w:t>
      </w:r>
      <w:del w:id="503" w:author="Minh Nguyen" w:date="2021-12-17T10:19:00Z">
        <w:r w:rsidR="00994D5D" w:rsidRPr="00A73964" w:rsidDel="0073580F">
          <w:rPr>
            <w:rStyle w:val="Heading2Char"/>
            <w:b/>
            <w:lang w:val="pt-BR"/>
          </w:rPr>
          <w:delText>NHNN</w:delText>
        </w:r>
      </w:del>
      <w:ins w:id="504" w:author="Minh Nguyen" w:date="2021-12-17T10:19:00Z">
        <w:r w:rsidR="0073580F">
          <w:rPr>
            <w:rStyle w:val="Heading2Char"/>
            <w:b/>
            <w:lang w:val="pt-BR"/>
          </w:rPr>
          <w:t>BHXH</w:t>
        </w:r>
      </w:ins>
    </w:p>
    <w:p w14:paraId="467F477D" w14:textId="0DE6A29C" w:rsidR="00014F4A" w:rsidRPr="00905A89" w:rsidRDefault="00F03E05" w:rsidP="00AF3201">
      <w:pPr>
        <w:pStyle w:val="ListParagraph"/>
        <w:numPr>
          <w:ilvl w:val="0"/>
          <w:numId w:val="69"/>
        </w:numPr>
        <w:spacing w:before="120" w:after="120" w:line="276" w:lineRule="auto"/>
        <w:ind w:left="0" w:firstLine="567"/>
        <w:contextualSpacing w:val="0"/>
        <w:jc w:val="both"/>
        <w:rPr>
          <w:b/>
          <w:bCs/>
          <w:szCs w:val="28"/>
          <w:lang w:val="pt-BR"/>
        </w:rPr>
      </w:pPr>
      <w:r>
        <w:rPr>
          <w:bCs/>
          <w:sz w:val="28"/>
          <w:szCs w:val="28"/>
          <w:lang w:val="pt-BR"/>
        </w:rPr>
        <w:t>Thủ trưởng đơn vị phân công người quản trị tại đơn vị thực hiện</w:t>
      </w:r>
      <w:r w:rsidR="00A8646F">
        <w:rPr>
          <w:bCs/>
          <w:sz w:val="28"/>
          <w:szCs w:val="28"/>
          <w:lang w:val="pt-BR"/>
        </w:rPr>
        <w:t xml:space="preserve"> thiết lập thông số</w:t>
      </w:r>
      <w:r w:rsidR="00024CDC">
        <w:rPr>
          <w:bCs/>
          <w:sz w:val="28"/>
          <w:szCs w:val="28"/>
          <w:lang w:val="pt-BR"/>
        </w:rPr>
        <w:t xml:space="preserve"> cho</w:t>
      </w:r>
      <w:r>
        <w:rPr>
          <w:bCs/>
          <w:sz w:val="28"/>
          <w:szCs w:val="28"/>
          <w:lang w:val="pt-BR"/>
        </w:rPr>
        <w:t xml:space="preserve"> máy</w:t>
      </w:r>
      <w:r w:rsidR="00A8646F">
        <w:rPr>
          <w:bCs/>
          <w:sz w:val="28"/>
          <w:szCs w:val="28"/>
          <w:lang w:val="pt-BR"/>
        </w:rPr>
        <w:t xml:space="preserve"> trạm</w:t>
      </w:r>
      <w:r>
        <w:rPr>
          <w:bCs/>
          <w:sz w:val="28"/>
          <w:szCs w:val="28"/>
          <w:lang w:val="pt-BR"/>
        </w:rPr>
        <w:t xml:space="preserve"> </w:t>
      </w:r>
      <w:r w:rsidR="000133ED">
        <w:rPr>
          <w:bCs/>
          <w:sz w:val="28"/>
          <w:szCs w:val="28"/>
          <w:lang w:val="pt-BR"/>
        </w:rPr>
        <w:t xml:space="preserve">tại đơn vị </w:t>
      </w:r>
      <w:r>
        <w:rPr>
          <w:bCs/>
          <w:sz w:val="28"/>
          <w:szCs w:val="28"/>
          <w:lang w:val="pt-BR"/>
        </w:rPr>
        <w:t xml:space="preserve">tham gia domain </w:t>
      </w:r>
      <w:del w:id="505" w:author="Minh Nguyen" w:date="2021-12-17T10:19:00Z">
        <w:r w:rsidDel="0073580F">
          <w:rPr>
            <w:bCs/>
            <w:sz w:val="28"/>
            <w:szCs w:val="28"/>
            <w:lang w:val="pt-BR"/>
          </w:rPr>
          <w:delText>NHNN</w:delText>
        </w:r>
      </w:del>
      <w:ins w:id="506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>
        <w:rPr>
          <w:bCs/>
          <w:sz w:val="28"/>
          <w:szCs w:val="28"/>
          <w:lang w:val="pt-BR"/>
        </w:rPr>
        <w:t xml:space="preserve"> theo hướng dẫn kỹ thuật của </w:t>
      </w:r>
      <w:del w:id="507" w:author="Minh Nguyen" w:date="2021-12-17T11:39:00Z">
        <w:r w:rsidRPr="00D34AE7" w:rsidDel="00B15400">
          <w:rPr>
            <w:bCs/>
            <w:strike/>
            <w:sz w:val="28"/>
            <w:szCs w:val="28"/>
            <w:lang w:val="pt-BR"/>
            <w:rPrChange w:id="508" w:author="Minh Nguyen" w:date="2021-12-17T11:35:00Z">
              <w:rPr>
                <w:bCs/>
                <w:sz w:val="28"/>
                <w:szCs w:val="28"/>
                <w:lang w:val="pt-BR"/>
              </w:rPr>
            </w:rPrChange>
          </w:rPr>
          <w:delText>Cục C</w:delText>
        </w:r>
        <w:r w:rsidR="00A8646F" w:rsidRPr="00D34AE7" w:rsidDel="00B15400">
          <w:rPr>
            <w:bCs/>
            <w:strike/>
            <w:sz w:val="28"/>
            <w:szCs w:val="28"/>
            <w:lang w:val="pt-BR"/>
            <w:rPrChange w:id="509" w:author="Minh Nguyen" w:date="2021-12-17T11:35:00Z">
              <w:rPr>
                <w:bCs/>
                <w:sz w:val="28"/>
                <w:szCs w:val="28"/>
                <w:lang w:val="pt-BR"/>
              </w:rPr>
            </w:rPrChange>
          </w:rPr>
          <w:delText>NTH</w:delText>
        </w:r>
      </w:del>
      <w:ins w:id="510" w:author="Minh Nguyen" w:date="2021-12-17T11:39:00Z">
        <w:r w:rsidR="00B15400">
          <w:rPr>
            <w:bCs/>
            <w:strike/>
            <w:sz w:val="28"/>
            <w:szCs w:val="28"/>
            <w:lang w:val="pt-BR"/>
          </w:rPr>
          <w:t>Trung tâm CNTT</w:t>
        </w:r>
      </w:ins>
      <w:ins w:id="511" w:author="Minh Nguyen" w:date="2021-12-17T11:35:00Z">
        <w:r w:rsidR="00D34AE7">
          <w:rPr>
            <w:bCs/>
            <w:sz w:val="28"/>
            <w:szCs w:val="28"/>
            <w:lang w:val="pt-BR"/>
          </w:rPr>
          <w:t xml:space="preserve"> </w:t>
        </w:r>
      </w:ins>
      <w:ins w:id="512" w:author="Minh Nguyen" w:date="2021-12-17T11:36:00Z">
        <w:r w:rsidR="00D34AE7">
          <w:rPr>
            <w:bCs/>
            <w:sz w:val="28"/>
            <w:szCs w:val="28"/>
            <w:lang w:val="pt-BR"/>
          </w:rPr>
          <w:t>Trung tâm CNTT.</w:t>
        </w:r>
      </w:ins>
      <w:del w:id="513" w:author="Minh Nguyen" w:date="2021-12-17T11:35:00Z">
        <w:r w:rsidDel="00D34AE7">
          <w:rPr>
            <w:bCs/>
            <w:sz w:val="28"/>
            <w:szCs w:val="28"/>
            <w:lang w:val="pt-BR"/>
          </w:rPr>
          <w:delText>.</w:delText>
        </w:r>
      </w:del>
    </w:p>
    <w:p w14:paraId="1B0D76B3" w14:textId="02025D18" w:rsidR="00D826D8" w:rsidRDefault="00486C67" w:rsidP="00AF3201">
      <w:pPr>
        <w:pStyle w:val="ListParagraph"/>
        <w:numPr>
          <w:ilvl w:val="0"/>
          <w:numId w:val="69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M</w:t>
      </w:r>
      <w:r w:rsidR="00157642">
        <w:rPr>
          <w:bCs/>
          <w:sz w:val="28"/>
          <w:szCs w:val="28"/>
          <w:lang w:val="pt-BR"/>
        </w:rPr>
        <w:t>áy trạm</w:t>
      </w:r>
      <w:r w:rsidR="00994D5D" w:rsidRPr="00771AAE">
        <w:rPr>
          <w:bCs/>
          <w:sz w:val="28"/>
          <w:szCs w:val="28"/>
          <w:lang w:val="pt-BR"/>
        </w:rPr>
        <w:t xml:space="preserve"> </w:t>
      </w:r>
      <w:r>
        <w:rPr>
          <w:bCs/>
          <w:sz w:val="28"/>
          <w:szCs w:val="28"/>
          <w:lang w:val="pt-BR"/>
        </w:rPr>
        <w:t>kết nối</w:t>
      </w:r>
      <w:r w:rsidR="00A552A6" w:rsidRPr="00771AAE">
        <w:rPr>
          <w:bCs/>
          <w:sz w:val="28"/>
          <w:szCs w:val="28"/>
          <w:lang w:val="pt-BR"/>
        </w:rPr>
        <w:t xml:space="preserve"> domain </w:t>
      </w:r>
      <w:del w:id="514" w:author="Minh Nguyen" w:date="2021-12-17T10:19:00Z">
        <w:r w:rsidR="00A552A6" w:rsidRPr="00771AAE" w:rsidDel="0073580F">
          <w:rPr>
            <w:bCs/>
            <w:sz w:val="28"/>
            <w:szCs w:val="28"/>
            <w:lang w:val="pt-BR"/>
          </w:rPr>
          <w:delText>NHNN</w:delText>
        </w:r>
      </w:del>
      <w:ins w:id="515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>
        <w:rPr>
          <w:bCs/>
          <w:sz w:val="28"/>
          <w:szCs w:val="28"/>
          <w:lang w:val="pt-BR"/>
        </w:rPr>
        <w:t xml:space="preserve"> được</w:t>
      </w:r>
      <w:r w:rsidR="002C396E">
        <w:rPr>
          <w:bCs/>
          <w:sz w:val="28"/>
          <w:szCs w:val="28"/>
          <w:lang w:val="pt-BR"/>
        </w:rPr>
        <w:t xml:space="preserve"> áp dụng</w:t>
      </w:r>
      <w:r w:rsidR="00D826D8">
        <w:rPr>
          <w:bCs/>
          <w:sz w:val="28"/>
          <w:szCs w:val="28"/>
          <w:lang w:val="pt-BR"/>
        </w:rPr>
        <w:t xml:space="preserve"> các quy định sau:</w:t>
      </w:r>
    </w:p>
    <w:p w14:paraId="387135B7" w14:textId="2FBA198B" w:rsidR="00D826D8" w:rsidRDefault="00D826D8" w:rsidP="00AF3201">
      <w:pPr>
        <w:pStyle w:val="ListParagraph"/>
        <w:numPr>
          <w:ilvl w:val="0"/>
          <w:numId w:val="59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lastRenderedPageBreak/>
        <w:t xml:space="preserve"> </w:t>
      </w:r>
      <w:r w:rsidR="00486C67">
        <w:rPr>
          <w:bCs/>
          <w:sz w:val="28"/>
          <w:szCs w:val="28"/>
          <w:lang w:val="pt-BR"/>
        </w:rPr>
        <w:t>C</w:t>
      </w:r>
      <w:r>
        <w:rPr>
          <w:bCs/>
          <w:sz w:val="28"/>
          <w:szCs w:val="28"/>
          <w:lang w:val="pt-BR"/>
        </w:rPr>
        <w:t xml:space="preserve">hính sách bảo mật và an toàn thông tin chung của </w:t>
      </w:r>
      <w:del w:id="516" w:author="Minh Nguyen" w:date="2021-12-17T10:19:00Z">
        <w:r w:rsidDel="0073580F">
          <w:rPr>
            <w:bCs/>
            <w:sz w:val="28"/>
            <w:szCs w:val="28"/>
            <w:lang w:val="pt-BR"/>
          </w:rPr>
          <w:delText>NHNN</w:delText>
        </w:r>
      </w:del>
      <w:ins w:id="517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D048E8">
        <w:rPr>
          <w:bCs/>
          <w:sz w:val="28"/>
          <w:szCs w:val="28"/>
          <w:lang w:val="pt-BR"/>
        </w:rPr>
        <w:t xml:space="preserve">, chi tiết các chính sách được quy định tại Phụ lục 02 </w:t>
      </w:r>
      <w:r w:rsidR="00823527">
        <w:rPr>
          <w:sz w:val="28"/>
          <w:szCs w:val="28"/>
          <w:lang w:val="pt-BR"/>
        </w:rPr>
        <w:t>(đính kèm Quy chế này)</w:t>
      </w:r>
      <w:r w:rsidR="00AE1950">
        <w:rPr>
          <w:sz w:val="28"/>
          <w:szCs w:val="28"/>
          <w:lang w:val="pt-BR"/>
        </w:rPr>
        <w:t>;</w:t>
      </w:r>
    </w:p>
    <w:p w14:paraId="2C3FEDF6" w14:textId="28FA50E4" w:rsidR="00033744" w:rsidRPr="00905A89" w:rsidRDefault="00D826D8" w:rsidP="00AF3201">
      <w:pPr>
        <w:pStyle w:val="ListParagraph"/>
        <w:numPr>
          <w:ilvl w:val="0"/>
          <w:numId w:val="59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T</w:t>
      </w:r>
      <w:r w:rsidR="00A552A6" w:rsidRPr="00A73964">
        <w:rPr>
          <w:bCs/>
          <w:sz w:val="28"/>
          <w:szCs w:val="28"/>
          <w:lang w:val="pt-BR"/>
        </w:rPr>
        <w:t xml:space="preserve">ài khoản quản trị </w:t>
      </w:r>
      <w:r w:rsidR="00CE6893">
        <w:rPr>
          <w:bCs/>
          <w:sz w:val="28"/>
          <w:szCs w:val="28"/>
          <w:lang w:val="pt-BR"/>
        </w:rPr>
        <w:t>cục bộ</w:t>
      </w:r>
      <w:r w:rsidR="00A552A6" w:rsidRPr="00A73964">
        <w:rPr>
          <w:bCs/>
          <w:sz w:val="28"/>
          <w:szCs w:val="28"/>
          <w:lang w:val="pt-BR"/>
        </w:rPr>
        <w:t xml:space="preserve"> của </w:t>
      </w:r>
      <w:r w:rsidR="00157642">
        <w:rPr>
          <w:bCs/>
          <w:sz w:val="28"/>
          <w:szCs w:val="28"/>
          <w:lang w:val="pt-BR"/>
        </w:rPr>
        <w:t>máy trạm</w:t>
      </w:r>
      <w:r w:rsidR="00A552A6" w:rsidRPr="00A73964">
        <w:rPr>
          <w:bCs/>
          <w:sz w:val="28"/>
          <w:szCs w:val="28"/>
          <w:lang w:val="pt-BR"/>
        </w:rPr>
        <w:t xml:space="preserve"> bị thu hồi </w:t>
      </w:r>
      <w:r w:rsidR="00715272">
        <w:rPr>
          <w:bCs/>
          <w:sz w:val="28"/>
          <w:szCs w:val="28"/>
          <w:lang w:val="pt-BR"/>
        </w:rPr>
        <w:t>mã khóa bí mật</w:t>
      </w:r>
      <w:r w:rsidR="00A552A6" w:rsidRPr="00A73964">
        <w:rPr>
          <w:bCs/>
          <w:sz w:val="28"/>
          <w:szCs w:val="28"/>
          <w:lang w:val="pt-BR"/>
        </w:rPr>
        <w:t xml:space="preserve">, các tài khoản cục bộ khác trên </w:t>
      </w:r>
      <w:r w:rsidR="00157642">
        <w:rPr>
          <w:bCs/>
          <w:sz w:val="28"/>
          <w:szCs w:val="28"/>
          <w:lang w:val="pt-BR"/>
        </w:rPr>
        <w:t>máy trạm</w:t>
      </w:r>
      <w:r w:rsidR="00A552A6" w:rsidRPr="00A73964">
        <w:rPr>
          <w:bCs/>
          <w:sz w:val="28"/>
          <w:szCs w:val="28"/>
          <w:lang w:val="pt-BR"/>
        </w:rPr>
        <w:t xml:space="preserve"> bị vô hiệu hóa.</w:t>
      </w:r>
      <w:r w:rsidR="00994D5D" w:rsidRPr="00A73964">
        <w:rPr>
          <w:bCs/>
          <w:sz w:val="28"/>
          <w:szCs w:val="28"/>
          <w:lang w:val="pt-BR"/>
        </w:rPr>
        <w:t xml:space="preserve"> </w:t>
      </w:r>
    </w:p>
    <w:p w14:paraId="25DFCB7C" w14:textId="1172A957" w:rsidR="00F03E05" w:rsidRDefault="00F03E05" w:rsidP="00AF3201">
      <w:pPr>
        <w:pStyle w:val="Heading2"/>
        <w:spacing w:before="120" w:after="120" w:line="276" w:lineRule="auto"/>
        <w:ind w:firstLine="567"/>
        <w:jc w:val="both"/>
        <w:rPr>
          <w:rStyle w:val="Heading2Char"/>
          <w:b/>
          <w:lang w:val="pt-BR"/>
        </w:rPr>
      </w:pPr>
      <w:r w:rsidRPr="00A73964">
        <w:rPr>
          <w:rStyle w:val="Heading2Char"/>
          <w:b/>
          <w:lang w:val="pt-BR"/>
        </w:rPr>
        <w:t xml:space="preserve">Điều </w:t>
      </w:r>
      <w:r w:rsidR="00715272">
        <w:rPr>
          <w:rStyle w:val="Heading2Char"/>
          <w:b/>
          <w:lang w:val="pt-BR"/>
        </w:rPr>
        <w:t>1</w:t>
      </w:r>
      <w:r w:rsidR="009D0AE2">
        <w:rPr>
          <w:rStyle w:val="Heading2Char"/>
          <w:b/>
          <w:lang w:val="pt-BR"/>
        </w:rPr>
        <w:t>4</w:t>
      </w:r>
      <w:r w:rsidRPr="00A73964">
        <w:rPr>
          <w:rStyle w:val="Heading2Char"/>
          <w:b/>
          <w:lang w:val="pt-BR"/>
        </w:rPr>
        <w:t>.</w:t>
      </w:r>
      <w:r w:rsidRPr="00A73964">
        <w:rPr>
          <w:rStyle w:val="Heading2Char"/>
          <w:b/>
          <w:lang w:val="pt-BR"/>
        </w:rPr>
        <w:tab/>
      </w:r>
      <w:r w:rsidR="00D36E34">
        <w:rPr>
          <w:rStyle w:val="Heading2Char"/>
          <w:b/>
          <w:lang w:val="pt-BR"/>
        </w:rPr>
        <w:t>L</w:t>
      </w:r>
      <w:r w:rsidR="00715272">
        <w:rPr>
          <w:rStyle w:val="Heading2Char"/>
          <w:b/>
          <w:lang w:val="pt-BR"/>
        </w:rPr>
        <w:t xml:space="preserve">oại bỏ </w:t>
      </w:r>
      <w:r>
        <w:rPr>
          <w:rStyle w:val="Heading2Char"/>
          <w:b/>
          <w:lang w:val="pt-BR"/>
        </w:rPr>
        <w:t>máy trạm</w:t>
      </w:r>
      <w:r w:rsidRPr="00A73964">
        <w:rPr>
          <w:rStyle w:val="Heading2Char"/>
          <w:b/>
          <w:lang w:val="pt-BR"/>
        </w:rPr>
        <w:t xml:space="preserve"> </w:t>
      </w:r>
      <w:r w:rsidR="00715272">
        <w:rPr>
          <w:rStyle w:val="Heading2Char"/>
          <w:b/>
          <w:lang w:val="pt-BR"/>
        </w:rPr>
        <w:t xml:space="preserve">khỏi </w:t>
      </w:r>
      <w:r w:rsidRPr="00A73964">
        <w:rPr>
          <w:rStyle w:val="Heading2Char"/>
          <w:b/>
          <w:lang w:val="pt-BR"/>
        </w:rPr>
        <w:t xml:space="preserve">domain </w:t>
      </w:r>
      <w:del w:id="518" w:author="Minh Nguyen" w:date="2021-12-17T10:19:00Z">
        <w:r w:rsidRPr="00A73964" w:rsidDel="0073580F">
          <w:rPr>
            <w:rStyle w:val="Heading2Char"/>
            <w:b/>
            <w:lang w:val="pt-BR"/>
          </w:rPr>
          <w:delText>NHNN</w:delText>
        </w:r>
      </w:del>
      <w:ins w:id="519" w:author="Minh Nguyen" w:date="2021-12-17T10:19:00Z">
        <w:r w:rsidR="0073580F">
          <w:rPr>
            <w:rStyle w:val="Heading2Char"/>
            <w:b/>
            <w:lang w:val="pt-BR"/>
          </w:rPr>
          <w:t>BHXH</w:t>
        </w:r>
      </w:ins>
    </w:p>
    <w:p w14:paraId="2F3E631D" w14:textId="385159A3" w:rsidR="000E3057" w:rsidRPr="004F52FB" w:rsidRDefault="000E3057" w:rsidP="00AF3201">
      <w:pPr>
        <w:pStyle w:val="ListParagraph"/>
        <w:numPr>
          <w:ilvl w:val="0"/>
          <w:numId w:val="66"/>
        </w:numPr>
        <w:spacing w:before="120" w:after="120" w:line="276" w:lineRule="auto"/>
        <w:ind w:left="0" w:firstLine="568"/>
        <w:contextualSpacing w:val="0"/>
        <w:jc w:val="both"/>
        <w:rPr>
          <w:lang w:val="pt-BR"/>
        </w:rPr>
      </w:pPr>
      <w:r w:rsidRPr="00905A89">
        <w:rPr>
          <w:bCs/>
          <w:sz w:val="28"/>
          <w:szCs w:val="28"/>
          <w:lang w:val="pt-BR"/>
        </w:rPr>
        <w:t>Máy</w:t>
      </w:r>
      <w:r>
        <w:rPr>
          <w:sz w:val="28"/>
          <w:szCs w:val="28"/>
          <w:lang w:val="pt-BR"/>
        </w:rPr>
        <w:t xml:space="preserve"> trạm</w:t>
      </w:r>
      <w:r w:rsidR="005F4263">
        <w:rPr>
          <w:sz w:val="28"/>
          <w:szCs w:val="28"/>
          <w:lang w:val="pt-BR"/>
        </w:rPr>
        <w:t xml:space="preserve"> đã thiết lập kết nối domain </w:t>
      </w:r>
      <w:del w:id="520" w:author="Minh Nguyen" w:date="2021-12-17T10:19:00Z">
        <w:r w:rsidR="005F4263" w:rsidDel="0073580F">
          <w:rPr>
            <w:sz w:val="28"/>
            <w:szCs w:val="28"/>
            <w:lang w:val="pt-BR"/>
          </w:rPr>
          <w:delText>NHNN</w:delText>
        </w:r>
      </w:del>
      <w:ins w:id="521" w:author="Minh Nguyen" w:date="2021-12-17T10:19:00Z">
        <w:r w:rsidR="0073580F">
          <w:rPr>
            <w:sz w:val="28"/>
            <w:szCs w:val="28"/>
            <w:lang w:val="pt-BR"/>
          </w:rPr>
          <w:t>BHXH</w:t>
        </w:r>
      </w:ins>
      <w:r>
        <w:rPr>
          <w:sz w:val="28"/>
          <w:szCs w:val="28"/>
          <w:lang w:val="pt-BR"/>
        </w:rPr>
        <w:t xml:space="preserve"> được loại bỏ khỏi domain </w:t>
      </w:r>
      <w:del w:id="522" w:author="Minh Nguyen" w:date="2021-12-17T10:19:00Z">
        <w:r w:rsidDel="0073580F">
          <w:rPr>
            <w:sz w:val="28"/>
            <w:szCs w:val="28"/>
            <w:lang w:val="pt-BR"/>
          </w:rPr>
          <w:delText>NHNN</w:delText>
        </w:r>
      </w:del>
      <w:ins w:id="523" w:author="Minh Nguyen" w:date="2021-12-17T10:19:00Z">
        <w:r w:rsidR="0073580F">
          <w:rPr>
            <w:sz w:val="28"/>
            <w:szCs w:val="28"/>
            <w:lang w:val="pt-BR"/>
          </w:rPr>
          <w:t>BHXH</w:t>
        </w:r>
      </w:ins>
      <w:r>
        <w:rPr>
          <w:sz w:val="28"/>
          <w:szCs w:val="28"/>
          <w:lang w:val="pt-BR"/>
        </w:rPr>
        <w:t xml:space="preserve"> trong các trường hợp sau:</w:t>
      </w:r>
    </w:p>
    <w:p w14:paraId="66567E08" w14:textId="482F1C70" w:rsidR="000E3057" w:rsidRPr="00B15F10" w:rsidRDefault="00A73FE4" w:rsidP="00AF3201">
      <w:pPr>
        <w:pStyle w:val="ListParagraph"/>
        <w:numPr>
          <w:ilvl w:val="0"/>
          <w:numId w:val="62"/>
        </w:numPr>
        <w:spacing w:before="120" w:after="120" w:line="276" w:lineRule="auto"/>
        <w:ind w:left="0" w:firstLine="567"/>
        <w:contextualSpacing w:val="0"/>
        <w:rPr>
          <w:lang w:val="pt-BR"/>
        </w:rPr>
      </w:pPr>
      <w:r>
        <w:rPr>
          <w:sz w:val="28"/>
          <w:szCs w:val="28"/>
          <w:lang w:val="pt-BR"/>
        </w:rPr>
        <w:t>Trước khi làm thủ tục t</w:t>
      </w:r>
      <w:r w:rsidR="000E3057">
        <w:rPr>
          <w:sz w:val="28"/>
          <w:szCs w:val="28"/>
          <w:lang w:val="pt-BR"/>
        </w:rPr>
        <w:t>hanh lý</w:t>
      </w:r>
      <w:r w:rsidR="00AE1950">
        <w:rPr>
          <w:sz w:val="28"/>
          <w:szCs w:val="28"/>
          <w:lang w:val="pt-BR"/>
        </w:rPr>
        <w:t>;</w:t>
      </w:r>
    </w:p>
    <w:p w14:paraId="703A8014" w14:textId="5262D592" w:rsidR="00A73FE4" w:rsidRPr="004F52FB" w:rsidRDefault="00A73FE4" w:rsidP="00AF3201">
      <w:pPr>
        <w:pStyle w:val="ListParagraph"/>
        <w:numPr>
          <w:ilvl w:val="0"/>
          <w:numId w:val="62"/>
        </w:numPr>
        <w:spacing w:before="120" w:after="120" w:line="276" w:lineRule="auto"/>
        <w:ind w:left="0" w:firstLine="567"/>
        <w:contextualSpacing w:val="0"/>
        <w:rPr>
          <w:lang w:val="pt-BR"/>
        </w:rPr>
      </w:pPr>
      <w:r>
        <w:rPr>
          <w:sz w:val="28"/>
          <w:szCs w:val="28"/>
          <w:lang w:val="pt-BR"/>
        </w:rPr>
        <w:t>Trước khi làm thủ tục bàn giao cho đơn vị khác sử dụng</w:t>
      </w:r>
      <w:r w:rsidR="00AE1950">
        <w:rPr>
          <w:sz w:val="28"/>
          <w:szCs w:val="28"/>
          <w:lang w:val="pt-BR"/>
        </w:rPr>
        <w:t>;</w:t>
      </w:r>
    </w:p>
    <w:p w14:paraId="525F1A85" w14:textId="23E8826E" w:rsidR="002A3ABB" w:rsidRPr="00905A89" w:rsidRDefault="00A73FE4" w:rsidP="00AF3201">
      <w:pPr>
        <w:pStyle w:val="ListParagraph"/>
        <w:numPr>
          <w:ilvl w:val="0"/>
          <w:numId w:val="62"/>
        </w:numPr>
        <w:spacing w:before="120" w:after="120" w:line="276" w:lineRule="auto"/>
        <w:ind w:left="0" w:firstLine="567"/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K</w:t>
      </w:r>
      <w:r w:rsidR="002A3ABB">
        <w:rPr>
          <w:sz w:val="28"/>
          <w:szCs w:val="28"/>
          <w:lang w:val="pt-BR"/>
        </w:rPr>
        <w:t>hông còn sử dụng để kết nối mạng</w:t>
      </w:r>
      <w:r>
        <w:rPr>
          <w:sz w:val="28"/>
          <w:szCs w:val="28"/>
          <w:lang w:val="pt-BR"/>
        </w:rPr>
        <w:t xml:space="preserve"> nội bộ</w:t>
      </w:r>
      <w:r w:rsidR="002A3ABB">
        <w:rPr>
          <w:sz w:val="28"/>
          <w:szCs w:val="28"/>
          <w:lang w:val="pt-BR"/>
        </w:rPr>
        <w:t xml:space="preserve"> </w:t>
      </w:r>
      <w:del w:id="524" w:author="Minh Nguyen" w:date="2021-12-17T10:19:00Z">
        <w:r w:rsidR="002A3ABB" w:rsidDel="0073580F">
          <w:rPr>
            <w:sz w:val="28"/>
            <w:szCs w:val="28"/>
            <w:lang w:val="pt-BR"/>
          </w:rPr>
          <w:delText>NHNN</w:delText>
        </w:r>
      </w:del>
      <w:ins w:id="525" w:author="Minh Nguyen" w:date="2021-12-17T10:19:00Z">
        <w:r w:rsidR="0073580F">
          <w:rPr>
            <w:sz w:val="28"/>
            <w:szCs w:val="28"/>
            <w:lang w:val="pt-BR"/>
          </w:rPr>
          <w:t>BHXH</w:t>
        </w:r>
      </w:ins>
      <w:r w:rsidR="002A3ABB">
        <w:rPr>
          <w:sz w:val="28"/>
          <w:szCs w:val="28"/>
          <w:lang w:val="pt-BR"/>
        </w:rPr>
        <w:t>.</w:t>
      </w:r>
    </w:p>
    <w:p w14:paraId="5D0AA23B" w14:textId="49D8CA28" w:rsidR="002A3ABB" w:rsidRPr="004F52FB" w:rsidRDefault="002A3ABB" w:rsidP="00AF3201">
      <w:pPr>
        <w:pStyle w:val="ListParagraph"/>
        <w:numPr>
          <w:ilvl w:val="0"/>
          <w:numId w:val="66"/>
        </w:numPr>
        <w:spacing w:before="120" w:after="120" w:line="276" w:lineRule="auto"/>
        <w:ind w:left="0" w:firstLine="568"/>
        <w:contextualSpacing w:val="0"/>
        <w:jc w:val="both"/>
        <w:rPr>
          <w:b/>
          <w:bCs/>
          <w:szCs w:val="28"/>
          <w:lang w:val="pt-BR"/>
        </w:rPr>
      </w:pPr>
      <w:r w:rsidRPr="00905A89">
        <w:rPr>
          <w:bCs/>
          <w:sz w:val="28"/>
          <w:szCs w:val="28"/>
          <w:lang w:val="pt-BR"/>
        </w:rPr>
        <w:t>Thủ trưởng đơn vị</w:t>
      </w:r>
      <w:r w:rsidR="003D76F9">
        <w:rPr>
          <w:bCs/>
          <w:sz w:val="28"/>
          <w:szCs w:val="28"/>
          <w:lang w:val="pt-BR"/>
        </w:rPr>
        <w:t xml:space="preserve"> </w:t>
      </w:r>
      <w:r w:rsidRPr="00905A89">
        <w:rPr>
          <w:bCs/>
          <w:sz w:val="28"/>
          <w:szCs w:val="28"/>
          <w:lang w:val="pt-BR"/>
        </w:rPr>
        <w:t>phân công người quản trị tại đơn vị thực hiện thiết lậ</w:t>
      </w:r>
      <w:r>
        <w:rPr>
          <w:bCs/>
          <w:sz w:val="28"/>
          <w:szCs w:val="28"/>
          <w:lang w:val="pt-BR"/>
        </w:rPr>
        <w:t xml:space="preserve">p </w:t>
      </w:r>
      <w:r w:rsidRPr="00905A89">
        <w:rPr>
          <w:bCs/>
          <w:sz w:val="28"/>
          <w:szCs w:val="28"/>
          <w:lang w:val="pt-BR"/>
        </w:rPr>
        <w:t>thông số</w:t>
      </w:r>
      <w:r>
        <w:rPr>
          <w:bCs/>
          <w:sz w:val="28"/>
          <w:szCs w:val="28"/>
          <w:lang w:val="pt-BR"/>
        </w:rPr>
        <w:t xml:space="preserve"> để loại bỏ</w:t>
      </w:r>
      <w:r w:rsidRPr="00905A89">
        <w:rPr>
          <w:bCs/>
          <w:sz w:val="28"/>
          <w:szCs w:val="28"/>
          <w:lang w:val="pt-BR"/>
        </w:rPr>
        <w:t xml:space="preserve"> máy trạm </w:t>
      </w:r>
      <w:r>
        <w:rPr>
          <w:bCs/>
          <w:sz w:val="28"/>
          <w:szCs w:val="28"/>
          <w:lang w:val="pt-BR"/>
        </w:rPr>
        <w:t xml:space="preserve">khỏi </w:t>
      </w:r>
      <w:r w:rsidRPr="00905A89">
        <w:rPr>
          <w:bCs/>
          <w:sz w:val="28"/>
          <w:szCs w:val="28"/>
          <w:lang w:val="pt-BR"/>
        </w:rPr>
        <w:t xml:space="preserve">domain </w:t>
      </w:r>
      <w:del w:id="526" w:author="Minh Nguyen" w:date="2021-12-17T10:19:00Z">
        <w:r w:rsidRPr="00905A89" w:rsidDel="0073580F">
          <w:rPr>
            <w:bCs/>
            <w:sz w:val="28"/>
            <w:szCs w:val="28"/>
            <w:lang w:val="pt-BR"/>
          </w:rPr>
          <w:delText>NHNN</w:delText>
        </w:r>
      </w:del>
      <w:ins w:id="527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Pr="00905A89">
        <w:rPr>
          <w:bCs/>
          <w:sz w:val="28"/>
          <w:szCs w:val="28"/>
          <w:lang w:val="pt-BR"/>
        </w:rPr>
        <w:t xml:space="preserve"> theo hướng dẫn kỹ thuật của </w:t>
      </w:r>
      <w:del w:id="528" w:author="Minh Nguyen" w:date="2021-12-17T11:37:00Z">
        <w:r w:rsidRPr="00905A89" w:rsidDel="008F53A3">
          <w:rPr>
            <w:bCs/>
            <w:sz w:val="28"/>
            <w:szCs w:val="28"/>
            <w:lang w:val="pt-BR"/>
          </w:rPr>
          <w:delText>Cục CNTH</w:delText>
        </w:r>
      </w:del>
      <w:ins w:id="529" w:author="Minh Nguyen" w:date="2021-12-17T11:37:00Z">
        <w:r w:rsidR="008F53A3">
          <w:rPr>
            <w:bCs/>
            <w:sz w:val="28"/>
            <w:szCs w:val="28"/>
            <w:lang w:val="pt-BR"/>
          </w:rPr>
          <w:t>Trung tâm CNTT</w:t>
        </w:r>
      </w:ins>
      <w:r w:rsidRPr="00905A89">
        <w:rPr>
          <w:bCs/>
          <w:sz w:val="28"/>
          <w:szCs w:val="28"/>
          <w:lang w:val="pt-BR"/>
        </w:rPr>
        <w:t>.</w:t>
      </w:r>
    </w:p>
    <w:p w14:paraId="09F93559" w14:textId="250DF343" w:rsidR="00F03E05" w:rsidRDefault="00F03E05" w:rsidP="00AF3201">
      <w:pPr>
        <w:pStyle w:val="Heading2"/>
        <w:spacing w:before="120" w:after="120" w:line="276" w:lineRule="auto"/>
        <w:ind w:firstLine="567"/>
        <w:jc w:val="both"/>
        <w:rPr>
          <w:rStyle w:val="Heading2Char"/>
          <w:b/>
          <w:lang w:val="pt-BR"/>
        </w:rPr>
      </w:pPr>
      <w:r w:rsidRPr="00A73964">
        <w:rPr>
          <w:rStyle w:val="Heading2Char"/>
          <w:b/>
          <w:lang w:val="pt-BR"/>
        </w:rPr>
        <w:t xml:space="preserve">Điều </w:t>
      </w:r>
      <w:r w:rsidR="00715272">
        <w:rPr>
          <w:rStyle w:val="Heading2Char"/>
          <w:b/>
          <w:lang w:val="pt-BR"/>
        </w:rPr>
        <w:t>1</w:t>
      </w:r>
      <w:r w:rsidR="009D0AE2">
        <w:rPr>
          <w:rStyle w:val="Heading2Char"/>
          <w:b/>
          <w:lang w:val="pt-BR"/>
        </w:rPr>
        <w:t>5</w:t>
      </w:r>
      <w:r w:rsidRPr="00A73964">
        <w:rPr>
          <w:rStyle w:val="Heading2Char"/>
          <w:b/>
          <w:lang w:val="pt-BR"/>
        </w:rPr>
        <w:t>.</w:t>
      </w:r>
      <w:r w:rsidRPr="00A73964">
        <w:rPr>
          <w:rStyle w:val="Heading2Char"/>
          <w:b/>
          <w:lang w:val="pt-BR"/>
        </w:rPr>
        <w:tab/>
      </w:r>
      <w:r w:rsidR="00D36E34">
        <w:rPr>
          <w:rStyle w:val="Heading2Char"/>
          <w:b/>
          <w:lang w:val="pt-BR"/>
        </w:rPr>
        <w:t>S</w:t>
      </w:r>
      <w:r>
        <w:rPr>
          <w:rStyle w:val="Heading2Char"/>
          <w:b/>
          <w:lang w:val="pt-BR"/>
        </w:rPr>
        <w:t>ử dụng máy trạm</w:t>
      </w:r>
      <w:r w:rsidRPr="00A73964">
        <w:rPr>
          <w:rStyle w:val="Heading2Char"/>
          <w:b/>
          <w:lang w:val="pt-BR"/>
        </w:rPr>
        <w:t xml:space="preserve"> </w:t>
      </w:r>
      <w:r>
        <w:rPr>
          <w:rStyle w:val="Heading2Char"/>
          <w:b/>
          <w:lang w:val="pt-BR"/>
        </w:rPr>
        <w:t xml:space="preserve">kết nối </w:t>
      </w:r>
      <w:r w:rsidRPr="00A73964">
        <w:rPr>
          <w:rStyle w:val="Heading2Char"/>
          <w:b/>
          <w:lang w:val="pt-BR"/>
        </w:rPr>
        <w:t xml:space="preserve">domain </w:t>
      </w:r>
      <w:del w:id="530" w:author="Minh Nguyen" w:date="2021-12-17T10:19:00Z">
        <w:r w:rsidRPr="00A73964" w:rsidDel="0073580F">
          <w:rPr>
            <w:rStyle w:val="Heading2Char"/>
            <w:b/>
            <w:lang w:val="pt-BR"/>
          </w:rPr>
          <w:delText>NHNN</w:delText>
        </w:r>
      </w:del>
      <w:ins w:id="531" w:author="Minh Nguyen" w:date="2021-12-17T10:19:00Z">
        <w:r w:rsidR="0073580F">
          <w:rPr>
            <w:rStyle w:val="Heading2Char"/>
            <w:b/>
            <w:lang w:val="pt-BR"/>
          </w:rPr>
          <w:t>BHXH</w:t>
        </w:r>
      </w:ins>
    </w:p>
    <w:p w14:paraId="11AE2734" w14:textId="6EAE9AE4" w:rsidR="00A8575B" w:rsidRPr="00B91792" w:rsidRDefault="00A8575B" w:rsidP="00AF3201">
      <w:pPr>
        <w:pStyle w:val="ListParagraph"/>
        <w:numPr>
          <w:ilvl w:val="0"/>
          <w:numId w:val="55"/>
        </w:numPr>
        <w:spacing w:before="120" w:after="120" w:line="276" w:lineRule="auto"/>
        <w:ind w:left="0" w:firstLine="540"/>
        <w:contextualSpacing w:val="0"/>
        <w:jc w:val="both"/>
        <w:rPr>
          <w:bCs/>
          <w:sz w:val="28"/>
          <w:szCs w:val="28"/>
          <w:lang w:val="pt-BR"/>
        </w:rPr>
      </w:pPr>
      <w:r w:rsidRPr="00B91792">
        <w:rPr>
          <w:bCs/>
          <w:sz w:val="28"/>
          <w:szCs w:val="28"/>
          <w:lang w:val="pt-BR"/>
        </w:rPr>
        <w:t>Máy trạm người dùng được thiết lậ</w:t>
      </w:r>
      <w:r w:rsidR="00B64262" w:rsidRPr="00B91792">
        <w:rPr>
          <w:bCs/>
          <w:sz w:val="28"/>
          <w:szCs w:val="28"/>
          <w:lang w:val="pt-BR"/>
        </w:rPr>
        <w:t>p chính sách</w:t>
      </w:r>
      <w:r w:rsidR="00457DD3" w:rsidRPr="00B91792">
        <w:rPr>
          <w:bCs/>
          <w:sz w:val="28"/>
          <w:szCs w:val="28"/>
          <w:lang w:val="pt-BR"/>
        </w:rPr>
        <w:t xml:space="preserve"> chung</w:t>
      </w:r>
      <w:r w:rsidR="00B64262" w:rsidRPr="00B91792">
        <w:rPr>
          <w:bCs/>
          <w:sz w:val="28"/>
          <w:szCs w:val="28"/>
          <w:lang w:val="pt-BR"/>
        </w:rPr>
        <w:t xml:space="preserve"> cho phép sử dụng </w:t>
      </w:r>
      <w:r w:rsidR="00457DD3" w:rsidRPr="00B91792">
        <w:rPr>
          <w:bCs/>
          <w:sz w:val="28"/>
          <w:szCs w:val="28"/>
          <w:lang w:val="pt-BR"/>
        </w:rPr>
        <w:t xml:space="preserve">một hoặc </w:t>
      </w:r>
      <w:r w:rsidR="00B64262" w:rsidRPr="00B91792">
        <w:rPr>
          <w:bCs/>
          <w:sz w:val="28"/>
          <w:szCs w:val="28"/>
          <w:lang w:val="pt-BR"/>
        </w:rPr>
        <w:t>nhiều tài khoản định danh</w:t>
      </w:r>
      <w:r w:rsidR="00457DD3" w:rsidRPr="00B91792">
        <w:rPr>
          <w:bCs/>
          <w:sz w:val="28"/>
          <w:szCs w:val="28"/>
          <w:lang w:val="pt-BR"/>
        </w:rPr>
        <w:t xml:space="preserve"> người dùng</w:t>
      </w:r>
      <w:r w:rsidR="00B64262" w:rsidRPr="00B91792">
        <w:rPr>
          <w:bCs/>
          <w:sz w:val="28"/>
          <w:szCs w:val="28"/>
          <w:lang w:val="pt-BR"/>
        </w:rPr>
        <w:t xml:space="preserve"> để đăng nhập.</w:t>
      </w:r>
    </w:p>
    <w:p w14:paraId="3E101806" w14:textId="4AB2B32B" w:rsidR="00651BDD" w:rsidRPr="00B15400" w:rsidRDefault="00A8575B" w:rsidP="00AF3201">
      <w:pPr>
        <w:pStyle w:val="ListParagraph"/>
        <w:numPr>
          <w:ilvl w:val="0"/>
          <w:numId w:val="55"/>
        </w:numPr>
        <w:spacing w:before="120" w:after="120" w:line="276" w:lineRule="auto"/>
        <w:ind w:left="0" w:firstLine="540"/>
        <w:contextualSpacing w:val="0"/>
        <w:jc w:val="both"/>
        <w:rPr>
          <w:bCs/>
          <w:strike/>
          <w:sz w:val="28"/>
          <w:szCs w:val="28"/>
          <w:highlight w:val="yellow"/>
          <w:lang w:val="pt-BR"/>
          <w:rPrChange w:id="532" w:author="Minh Nguyen" w:date="2021-12-17T11:38:00Z">
            <w:rPr>
              <w:bCs/>
              <w:sz w:val="28"/>
              <w:szCs w:val="28"/>
              <w:lang w:val="pt-BR"/>
            </w:rPr>
          </w:rPrChange>
        </w:rPr>
      </w:pPr>
      <w:r w:rsidRPr="00B15400">
        <w:rPr>
          <w:bCs/>
          <w:strike/>
          <w:sz w:val="28"/>
          <w:szCs w:val="28"/>
          <w:highlight w:val="yellow"/>
          <w:lang w:val="pt-BR"/>
          <w:rPrChange w:id="533" w:author="Minh Nguyen" w:date="2021-12-17T11:38:00Z">
            <w:rPr>
              <w:bCs/>
              <w:sz w:val="28"/>
              <w:szCs w:val="28"/>
              <w:lang w:val="pt-BR"/>
            </w:rPr>
          </w:rPrChange>
        </w:rPr>
        <w:t>Máy trạm quản trị được thiết lập chính sách chỉ cho phép</w:t>
      </w:r>
      <w:r w:rsidR="009B2B96" w:rsidRPr="00B15400">
        <w:rPr>
          <w:bCs/>
          <w:strike/>
          <w:sz w:val="28"/>
          <w:szCs w:val="28"/>
          <w:highlight w:val="yellow"/>
          <w:lang w:val="pt-BR"/>
          <w:rPrChange w:id="534" w:author="Minh Nguyen" w:date="2021-12-17T11:38:00Z">
            <w:rPr>
              <w:bCs/>
              <w:sz w:val="28"/>
              <w:szCs w:val="28"/>
              <w:lang w:val="pt-BR"/>
            </w:rPr>
          </w:rPrChange>
        </w:rPr>
        <w:t xml:space="preserve"> sử dụng tài khoản định danh của</w:t>
      </w:r>
      <w:r w:rsidRPr="00B15400">
        <w:rPr>
          <w:bCs/>
          <w:strike/>
          <w:sz w:val="28"/>
          <w:szCs w:val="28"/>
          <w:highlight w:val="yellow"/>
          <w:lang w:val="pt-BR"/>
          <w:rPrChange w:id="535" w:author="Minh Nguyen" w:date="2021-12-17T11:38:00Z">
            <w:rPr>
              <w:bCs/>
              <w:sz w:val="28"/>
              <w:szCs w:val="28"/>
              <w:lang w:val="pt-BR"/>
            </w:rPr>
          </w:rPrChange>
        </w:rPr>
        <w:t xml:space="preserve"> người quản trị tại đơn vị </w:t>
      </w:r>
      <w:r w:rsidR="009B2B96" w:rsidRPr="00B15400">
        <w:rPr>
          <w:bCs/>
          <w:strike/>
          <w:sz w:val="28"/>
          <w:szCs w:val="28"/>
          <w:highlight w:val="yellow"/>
          <w:lang w:val="pt-BR"/>
          <w:rPrChange w:id="536" w:author="Minh Nguyen" w:date="2021-12-17T11:38:00Z">
            <w:rPr>
              <w:bCs/>
              <w:sz w:val="28"/>
              <w:szCs w:val="28"/>
              <w:lang w:val="pt-BR"/>
            </w:rPr>
          </w:rPrChange>
        </w:rPr>
        <w:t xml:space="preserve">để </w:t>
      </w:r>
      <w:r w:rsidRPr="00B15400">
        <w:rPr>
          <w:bCs/>
          <w:strike/>
          <w:sz w:val="28"/>
          <w:szCs w:val="28"/>
          <w:highlight w:val="yellow"/>
          <w:lang w:val="pt-BR"/>
          <w:rPrChange w:id="537" w:author="Minh Nguyen" w:date="2021-12-17T11:38:00Z">
            <w:rPr>
              <w:bCs/>
              <w:sz w:val="28"/>
              <w:szCs w:val="28"/>
              <w:lang w:val="pt-BR"/>
            </w:rPr>
          </w:rPrChange>
        </w:rPr>
        <w:t>đăng nhập.</w:t>
      </w:r>
    </w:p>
    <w:p w14:paraId="5A2ADF34" w14:textId="233A1288" w:rsidR="00BE7B81" w:rsidRPr="00F07477" w:rsidRDefault="00651BDD" w:rsidP="00AF3201">
      <w:pPr>
        <w:pStyle w:val="ListParagraph"/>
        <w:numPr>
          <w:ilvl w:val="0"/>
          <w:numId w:val="55"/>
        </w:numPr>
        <w:spacing w:before="120" w:after="120" w:line="276" w:lineRule="auto"/>
        <w:ind w:left="0" w:firstLine="540"/>
        <w:contextualSpacing w:val="0"/>
        <w:jc w:val="both"/>
        <w:rPr>
          <w:bCs/>
          <w:color w:val="FF0000"/>
          <w:sz w:val="28"/>
          <w:szCs w:val="28"/>
          <w:lang w:val="pt-BR"/>
        </w:rPr>
      </w:pPr>
      <w:r w:rsidRPr="00F07477">
        <w:rPr>
          <w:rFonts w:eastAsiaTheme="majorEastAsia" w:cstheme="majorBidi"/>
          <w:bCs/>
          <w:sz w:val="28"/>
          <w:szCs w:val="28"/>
          <w:lang w:val="pt-BR"/>
        </w:rPr>
        <w:t xml:space="preserve">Máy trạm kết nối domain </w:t>
      </w:r>
      <w:del w:id="538" w:author="Minh Nguyen" w:date="2021-12-17T10:19:00Z">
        <w:r w:rsidRPr="00F07477" w:rsidDel="0073580F">
          <w:rPr>
            <w:rFonts w:eastAsiaTheme="majorEastAsia" w:cstheme="majorBidi"/>
            <w:bCs/>
            <w:sz w:val="28"/>
            <w:szCs w:val="28"/>
            <w:lang w:val="pt-BR"/>
          </w:rPr>
          <w:delText>NHNN</w:delText>
        </w:r>
      </w:del>
      <w:ins w:id="539" w:author="Minh Nguyen" w:date="2021-12-17T10:19:00Z">
        <w:r w:rsidR="0073580F">
          <w:rPr>
            <w:rFonts w:eastAsiaTheme="majorEastAsia" w:cstheme="majorBidi"/>
            <w:bCs/>
            <w:sz w:val="28"/>
            <w:szCs w:val="28"/>
            <w:lang w:val="pt-BR"/>
          </w:rPr>
          <w:t>BHXH</w:t>
        </w:r>
      </w:ins>
      <w:r w:rsidRPr="00F07477">
        <w:rPr>
          <w:rFonts w:eastAsiaTheme="majorEastAsia" w:cstheme="majorBidi"/>
          <w:bCs/>
          <w:sz w:val="28"/>
          <w:szCs w:val="28"/>
          <w:lang w:val="pt-BR"/>
        </w:rPr>
        <w:t xml:space="preserve"> được sử dụng</w:t>
      </w:r>
      <w:r w:rsidR="00913979" w:rsidRPr="00F07477">
        <w:rPr>
          <w:rFonts w:eastAsiaTheme="majorEastAsia" w:cstheme="majorBidi"/>
          <w:bCs/>
          <w:sz w:val="28"/>
          <w:szCs w:val="28"/>
          <w:lang w:val="pt-BR"/>
        </w:rPr>
        <w:t xml:space="preserve"> làm công cụ</w:t>
      </w:r>
      <w:r w:rsidRPr="00F07477">
        <w:rPr>
          <w:rFonts w:eastAsiaTheme="majorEastAsia" w:cstheme="majorBidi"/>
          <w:bCs/>
          <w:sz w:val="28"/>
          <w:szCs w:val="28"/>
          <w:lang w:val="pt-BR"/>
        </w:rPr>
        <w:t xml:space="preserve"> để truy cập, sử dụng các hệ thống</w:t>
      </w:r>
      <w:r w:rsidR="00D6128A">
        <w:rPr>
          <w:rFonts w:eastAsiaTheme="majorEastAsia" w:cstheme="majorBidi"/>
          <w:bCs/>
          <w:sz w:val="28"/>
          <w:szCs w:val="28"/>
          <w:lang w:val="pt-BR"/>
        </w:rPr>
        <w:t xml:space="preserve"> </w:t>
      </w:r>
      <w:r w:rsidR="000133ED">
        <w:rPr>
          <w:rFonts w:eastAsiaTheme="majorEastAsia" w:cstheme="majorBidi"/>
          <w:bCs/>
          <w:sz w:val="28"/>
          <w:szCs w:val="28"/>
          <w:lang w:val="pt-BR"/>
        </w:rPr>
        <w:t xml:space="preserve">công nghệ </w:t>
      </w:r>
      <w:r w:rsidR="00D6128A">
        <w:rPr>
          <w:rFonts w:eastAsiaTheme="majorEastAsia" w:cstheme="majorBidi"/>
          <w:bCs/>
          <w:sz w:val="28"/>
          <w:szCs w:val="28"/>
          <w:lang w:val="pt-BR"/>
        </w:rPr>
        <w:t>thông tin</w:t>
      </w:r>
      <w:r w:rsidR="00F07477" w:rsidRPr="00F07477">
        <w:rPr>
          <w:rFonts w:eastAsiaTheme="majorEastAsia" w:cstheme="majorBidi"/>
          <w:bCs/>
          <w:sz w:val="28"/>
          <w:szCs w:val="28"/>
          <w:lang w:val="pt-BR"/>
        </w:rPr>
        <w:t>.</w:t>
      </w:r>
    </w:p>
    <w:p w14:paraId="5BF9E2DF" w14:textId="13342A48" w:rsidR="007B0C76" w:rsidRPr="00905A89" w:rsidRDefault="00AE0E92" w:rsidP="00AF3201">
      <w:pPr>
        <w:pStyle w:val="Heading1"/>
        <w:spacing w:before="120" w:after="120" w:line="276" w:lineRule="auto"/>
        <w:rPr>
          <w:b w:val="0"/>
          <w:lang w:val="pt-BR"/>
        </w:rPr>
      </w:pPr>
      <w:r>
        <w:rPr>
          <w:lang w:val="pt-BR"/>
        </w:rPr>
        <w:t>Chương IV</w:t>
      </w:r>
    </w:p>
    <w:p w14:paraId="1C817123" w14:textId="330F21AB" w:rsidR="007B0C76" w:rsidRDefault="007B0C76" w:rsidP="00AF3201">
      <w:pPr>
        <w:pStyle w:val="Heading1"/>
        <w:spacing w:before="120" w:after="120" w:line="276" w:lineRule="auto"/>
        <w:rPr>
          <w:lang w:val="pt-BR"/>
        </w:rPr>
      </w:pPr>
      <w:r w:rsidRPr="004F52FB">
        <w:rPr>
          <w:lang w:val="pt-BR"/>
        </w:rPr>
        <w:t>TRÁCH NHIỆM CỦA ĐƠN V</w:t>
      </w:r>
      <w:r w:rsidRPr="0039762E">
        <w:rPr>
          <w:lang w:val="pt-BR"/>
        </w:rPr>
        <w:t>Ị</w:t>
      </w:r>
      <w:r w:rsidRPr="00652DBE">
        <w:rPr>
          <w:lang w:val="pt-BR"/>
        </w:rPr>
        <w:t>, CÁ NHÂN</w:t>
      </w:r>
    </w:p>
    <w:p w14:paraId="55411C77" w14:textId="1A9B1F58" w:rsidR="00205D9F" w:rsidRPr="00B96661" w:rsidRDefault="004F1D53" w:rsidP="00AF3201">
      <w:pPr>
        <w:pStyle w:val="Heading2"/>
        <w:spacing w:before="120" w:after="120" w:line="276" w:lineRule="auto"/>
        <w:ind w:firstLine="567"/>
        <w:rPr>
          <w:lang w:val="pt-BR"/>
        </w:rPr>
      </w:pPr>
      <w:r w:rsidRPr="00B96661">
        <w:rPr>
          <w:rStyle w:val="Heading2Char"/>
          <w:b/>
          <w:lang w:val="pt-BR"/>
        </w:rPr>
        <w:t>Điề</w:t>
      </w:r>
      <w:r w:rsidR="00E836FF" w:rsidRPr="00B96661">
        <w:rPr>
          <w:rStyle w:val="Heading2Char"/>
          <w:b/>
          <w:lang w:val="pt-BR"/>
        </w:rPr>
        <w:t xml:space="preserve">u </w:t>
      </w:r>
      <w:r w:rsidR="00715272" w:rsidRPr="00B96661">
        <w:rPr>
          <w:rStyle w:val="Heading2Char"/>
          <w:b/>
          <w:lang w:val="pt-BR"/>
        </w:rPr>
        <w:t>1</w:t>
      </w:r>
      <w:r w:rsidR="00C75FF3">
        <w:rPr>
          <w:rStyle w:val="Heading2Char"/>
          <w:b/>
          <w:lang w:val="pt-BR"/>
        </w:rPr>
        <w:t>6</w:t>
      </w:r>
      <w:r w:rsidRPr="00B96661">
        <w:rPr>
          <w:rStyle w:val="Heading2Char"/>
          <w:b/>
          <w:lang w:val="pt-BR"/>
        </w:rPr>
        <w:t xml:space="preserve">. Trách nhiệm của </w:t>
      </w:r>
      <w:del w:id="540" w:author="Minh Nguyen" w:date="2021-12-17T11:39:00Z">
        <w:r w:rsidRPr="00B96661" w:rsidDel="00B15400">
          <w:rPr>
            <w:rStyle w:val="Heading2Char"/>
            <w:b/>
            <w:lang w:val="pt-BR"/>
          </w:rPr>
          <w:delText>Cục CNTH</w:delText>
        </w:r>
      </w:del>
      <w:ins w:id="541" w:author="Minh Nguyen" w:date="2021-12-17T11:39:00Z">
        <w:r w:rsidR="00B15400">
          <w:rPr>
            <w:rStyle w:val="Heading2Char"/>
            <w:b/>
            <w:lang w:val="pt-BR"/>
          </w:rPr>
          <w:t>Trung tâm CNTT</w:t>
        </w:r>
      </w:ins>
    </w:p>
    <w:p w14:paraId="24110EEA" w14:textId="47E79129" w:rsidR="00460C4D" w:rsidRPr="00B15400" w:rsidRDefault="00460C4D" w:rsidP="00AF3201">
      <w:pPr>
        <w:pStyle w:val="ListParagraph"/>
        <w:numPr>
          <w:ilvl w:val="0"/>
          <w:numId w:val="17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 w:rsidRPr="00771AAE">
        <w:rPr>
          <w:bCs/>
          <w:sz w:val="28"/>
          <w:szCs w:val="28"/>
          <w:lang w:val="pt-BR"/>
        </w:rPr>
        <w:t>Quản lý</w:t>
      </w:r>
      <w:r w:rsidR="00347188">
        <w:rPr>
          <w:bCs/>
          <w:sz w:val="28"/>
          <w:szCs w:val="28"/>
          <w:lang w:val="pt-BR"/>
        </w:rPr>
        <w:t xml:space="preserve"> tập trung</w:t>
      </w:r>
      <w:r w:rsidRPr="00771AAE">
        <w:rPr>
          <w:bCs/>
          <w:sz w:val="28"/>
          <w:szCs w:val="28"/>
          <w:lang w:val="pt-BR"/>
        </w:rPr>
        <w:t>, vận hành</w:t>
      </w:r>
      <w:r w:rsidR="009D0AE2">
        <w:rPr>
          <w:bCs/>
          <w:sz w:val="28"/>
          <w:szCs w:val="28"/>
          <w:lang w:val="pt-BR"/>
        </w:rPr>
        <w:t>,</w:t>
      </w:r>
      <w:r w:rsidRPr="00771AAE">
        <w:rPr>
          <w:bCs/>
          <w:sz w:val="28"/>
          <w:szCs w:val="28"/>
          <w:lang w:val="pt-BR"/>
        </w:rPr>
        <w:t xml:space="preserve"> duy trì hoạt động ổn định</w:t>
      </w:r>
      <w:r w:rsidR="004427CC">
        <w:rPr>
          <w:bCs/>
          <w:sz w:val="28"/>
          <w:szCs w:val="28"/>
          <w:lang w:val="pt-BR"/>
        </w:rPr>
        <w:t>, an toàn, liên tục</w:t>
      </w:r>
      <w:r w:rsidRPr="00771AAE">
        <w:rPr>
          <w:bCs/>
          <w:sz w:val="28"/>
          <w:szCs w:val="28"/>
          <w:lang w:val="pt-BR"/>
        </w:rPr>
        <w:t xml:space="preserve"> của </w:t>
      </w:r>
      <w:r w:rsidRPr="00B15400">
        <w:rPr>
          <w:bCs/>
          <w:strike/>
          <w:sz w:val="28"/>
          <w:szCs w:val="28"/>
          <w:lang w:val="pt-BR"/>
          <w:rPrChange w:id="542" w:author="Minh Nguyen" w:date="2021-12-17T11:44:00Z">
            <w:rPr>
              <w:bCs/>
              <w:sz w:val="28"/>
              <w:szCs w:val="28"/>
              <w:lang w:val="pt-BR"/>
            </w:rPr>
          </w:rPrChange>
        </w:rPr>
        <w:t>cơ sở dữ liệu định danh</w:t>
      </w:r>
      <w:ins w:id="543" w:author="Minh Nguyen" w:date="2021-12-17T11:41:00Z">
        <w:r w:rsidR="00B15400" w:rsidRPr="00B15400">
          <w:rPr>
            <w:bCs/>
            <w:sz w:val="28"/>
            <w:szCs w:val="28"/>
            <w:lang w:val="pt-BR"/>
          </w:rPr>
          <w:t xml:space="preserve"> </w:t>
        </w:r>
        <w:r w:rsidR="00B15400" w:rsidRPr="00B15400">
          <w:rPr>
            <w:bCs/>
            <w:sz w:val="28"/>
            <w:szCs w:val="28"/>
            <w:highlight w:val="yellow"/>
            <w:lang w:val="pt-BR"/>
            <w:rPrChange w:id="544" w:author="Minh Nguyen" w:date="2021-12-17T11:41:00Z">
              <w:rPr>
                <w:bCs/>
                <w:sz w:val="28"/>
                <w:szCs w:val="28"/>
                <w:lang w:val="pt-BR"/>
              </w:rPr>
            </w:rPrChange>
          </w:rPr>
          <w:t>domain BHXH</w:t>
        </w:r>
        <w:r w:rsidR="00B15400" w:rsidRPr="00B15400">
          <w:rPr>
            <w:bCs/>
            <w:sz w:val="28"/>
            <w:szCs w:val="28"/>
            <w:lang w:val="pt-BR"/>
          </w:rPr>
          <w:t>.</w:t>
        </w:r>
      </w:ins>
      <w:del w:id="545" w:author="Minh Nguyen" w:date="2021-12-17T11:41:00Z">
        <w:r w:rsidR="00150E68" w:rsidRPr="00B15400" w:rsidDel="00B15400">
          <w:rPr>
            <w:bCs/>
            <w:sz w:val="28"/>
            <w:szCs w:val="28"/>
            <w:lang w:val="pt-BR"/>
          </w:rPr>
          <w:delText>.</w:delText>
        </w:r>
      </w:del>
    </w:p>
    <w:p w14:paraId="20D7C973" w14:textId="58BD2509" w:rsidR="00EC3C16" w:rsidRPr="00B15400" w:rsidRDefault="00EC3C16" w:rsidP="00AF3201">
      <w:pPr>
        <w:pStyle w:val="ListParagraph"/>
        <w:numPr>
          <w:ilvl w:val="0"/>
          <w:numId w:val="17"/>
        </w:numPr>
        <w:spacing w:before="120" w:after="120" w:line="276" w:lineRule="auto"/>
        <w:ind w:left="0" w:firstLine="567"/>
        <w:contextualSpacing w:val="0"/>
        <w:jc w:val="both"/>
        <w:rPr>
          <w:bCs/>
          <w:strike/>
          <w:sz w:val="28"/>
          <w:szCs w:val="28"/>
          <w:lang w:val="pt-BR"/>
          <w:rPrChange w:id="546" w:author="Minh Nguyen" w:date="2021-12-17T11:41:00Z">
            <w:rPr>
              <w:bCs/>
              <w:sz w:val="28"/>
              <w:szCs w:val="28"/>
              <w:lang w:val="pt-BR"/>
            </w:rPr>
          </w:rPrChange>
        </w:rPr>
      </w:pPr>
      <w:r w:rsidRPr="00B15400">
        <w:rPr>
          <w:bCs/>
          <w:strike/>
          <w:sz w:val="28"/>
          <w:szCs w:val="28"/>
          <w:lang w:val="pt-BR"/>
          <w:rPrChange w:id="547" w:author="Minh Nguyen" w:date="2021-12-17T11:41:00Z">
            <w:rPr>
              <w:bCs/>
              <w:sz w:val="28"/>
              <w:szCs w:val="28"/>
              <w:lang w:val="pt-BR"/>
            </w:rPr>
          </w:rPrChange>
        </w:rPr>
        <w:t>T</w:t>
      </w:r>
      <w:r w:rsidR="007B0C76" w:rsidRPr="00B15400">
        <w:rPr>
          <w:bCs/>
          <w:strike/>
          <w:sz w:val="28"/>
          <w:szCs w:val="28"/>
          <w:lang w:val="pt-BR"/>
          <w:rPrChange w:id="548" w:author="Minh Nguyen" w:date="2021-12-17T11:41:00Z">
            <w:rPr>
              <w:bCs/>
              <w:sz w:val="28"/>
              <w:szCs w:val="28"/>
              <w:lang w:val="pt-BR"/>
            </w:rPr>
          </w:rPrChange>
        </w:rPr>
        <w:t>hực hiện cấp mới, thay đổi thông tin</w:t>
      </w:r>
      <w:r w:rsidR="009D0AE2" w:rsidRPr="00B15400">
        <w:rPr>
          <w:bCs/>
          <w:strike/>
          <w:sz w:val="28"/>
          <w:szCs w:val="28"/>
          <w:lang w:val="pt-BR"/>
          <w:rPrChange w:id="549" w:author="Minh Nguyen" w:date="2021-12-17T11:41:00Z">
            <w:rPr>
              <w:bCs/>
              <w:sz w:val="28"/>
              <w:szCs w:val="28"/>
              <w:lang w:val="pt-BR"/>
            </w:rPr>
          </w:rPrChange>
        </w:rPr>
        <w:t>, tạm dừng, khôi phục</w:t>
      </w:r>
      <w:r w:rsidR="007B0C76" w:rsidRPr="00B15400">
        <w:rPr>
          <w:bCs/>
          <w:strike/>
          <w:sz w:val="28"/>
          <w:szCs w:val="28"/>
          <w:lang w:val="pt-BR"/>
          <w:rPrChange w:id="550" w:author="Minh Nguyen" w:date="2021-12-17T11:41:00Z">
            <w:rPr>
              <w:bCs/>
              <w:sz w:val="28"/>
              <w:szCs w:val="28"/>
              <w:lang w:val="pt-BR"/>
            </w:rPr>
          </w:rPrChange>
        </w:rPr>
        <w:t xml:space="preserve"> và </w:t>
      </w:r>
      <w:r w:rsidR="00D95953" w:rsidRPr="00B15400">
        <w:rPr>
          <w:bCs/>
          <w:strike/>
          <w:sz w:val="28"/>
          <w:szCs w:val="28"/>
          <w:lang w:val="pt-BR"/>
          <w:rPrChange w:id="551" w:author="Minh Nguyen" w:date="2021-12-17T11:41:00Z">
            <w:rPr>
              <w:bCs/>
              <w:sz w:val="28"/>
              <w:szCs w:val="28"/>
              <w:lang w:val="pt-BR"/>
            </w:rPr>
          </w:rPrChange>
        </w:rPr>
        <w:t>thu hồi</w:t>
      </w:r>
      <w:r w:rsidRPr="00B15400">
        <w:rPr>
          <w:bCs/>
          <w:strike/>
          <w:sz w:val="28"/>
          <w:szCs w:val="28"/>
          <w:lang w:val="pt-BR"/>
          <w:rPrChange w:id="552" w:author="Minh Nguyen" w:date="2021-12-17T11:41:00Z">
            <w:rPr>
              <w:bCs/>
              <w:sz w:val="28"/>
              <w:szCs w:val="28"/>
              <w:lang w:val="pt-BR"/>
            </w:rPr>
          </w:rPrChange>
        </w:rPr>
        <w:t xml:space="preserve"> tài khoản </w:t>
      </w:r>
      <w:r w:rsidR="007B0C76" w:rsidRPr="00B15400">
        <w:rPr>
          <w:bCs/>
          <w:strike/>
          <w:sz w:val="28"/>
          <w:szCs w:val="28"/>
          <w:lang w:val="pt-BR"/>
          <w:rPrChange w:id="553" w:author="Minh Nguyen" w:date="2021-12-17T11:41:00Z">
            <w:rPr>
              <w:bCs/>
              <w:sz w:val="28"/>
              <w:szCs w:val="28"/>
              <w:lang w:val="pt-BR"/>
            </w:rPr>
          </w:rPrChange>
        </w:rPr>
        <w:t>định danh</w:t>
      </w:r>
      <w:r w:rsidR="003C65B0" w:rsidRPr="00B15400">
        <w:rPr>
          <w:bCs/>
          <w:strike/>
          <w:sz w:val="28"/>
          <w:szCs w:val="28"/>
          <w:lang w:val="pt-BR"/>
          <w:rPrChange w:id="554" w:author="Minh Nguyen" w:date="2021-12-17T11:41:00Z">
            <w:rPr>
              <w:bCs/>
              <w:sz w:val="28"/>
              <w:szCs w:val="28"/>
              <w:lang w:val="pt-BR"/>
            </w:rPr>
          </w:rPrChange>
        </w:rPr>
        <w:t>.</w:t>
      </w:r>
    </w:p>
    <w:p w14:paraId="5B13F64C" w14:textId="2DC2A34C" w:rsidR="00D048E8" w:rsidRDefault="00D048E8" w:rsidP="00AF3201">
      <w:pPr>
        <w:pStyle w:val="ListParagraph"/>
        <w:numPr>
          <w:ilvl w:val="0"/>
          <w:numId w:val="17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T</w:t>
      </w:r>
      <w:r w:rsidR="00EC3C16" w:rsidRPr="00771AAE">
        <w:rPr>
          <w:bCs/>
          <w:sz w:val="28"/>
          <w:szCs w:val="28"/>
          <w:lang w:val="pt-BR"/>
        </w:rPr>
        <w:t xml:space="preserve">hiết lập </w:t>
      </w:r>
      <w:r w:rsidR="007B0C76" w:rsidRPr="00771AAE">
        <w:rPr>
          <w:bCs/>
          <w:sz w:val="28"/>
          <w:szCs w:val="28"/>
          <w:lang w:val="pt-BR"/>
        </w:rPr>
        <w:t xml:space="preserve">các chính sách </w:t>
      </w:r>
      <w:r w:rsidR="000969D9">
        <w:rPr>
          <w:bCs/>
          <w:sz w:val="28"/>
          <w:szCs w:val="28"/>
          <w:lang w:val="pt-BR"/>
        </w:rPr>
        <w:t>đối với</w:t>
      </w:r>
      <w:r w:rsidR="00EC3C16" w:rsidRPr="00771AAE">
        <w:rPr>
          <w:bCs/>
          <w:sz w:val="28"/>
          <w:szCs w:val="28"/>
          <w:lang w:val="pt-BR"/>
        </w:rPr>
        <w:t xml:space="preserve"> tài khoả</w:t>
      </w:r>
      <w:r w:rsidR="007B0C76" w:rsidRPr="00771AAE">
        <w:rPr>
          <w:bCs/>
          <w:sz w:val="28"/>
          <w:szCs w:val="28"/>
          <w:lang w:val="pt-BR"/>
        </w:rPr>
        <w:t xml:space="preserve">n định danh và </w:t>
      </w:r>
      <w:r w:rsidR="00157642">
        <w:rPr>
          <w:bCs/>
          <w:sz w:val="28"/>
          <w:szCs w:val="28"/>
          <w:lang w:val="pt-BR"/>
        </w:rPr>
        <w:t>máy trạm</w:t>
      </w:r>
      <w:r w:rsidR="007B0C76" w:rsidRPr="00771AAE">
        <w:rPr>
          <w:bCs/>
          <w:sz w:val="28"/>
          <w:szCs w:val="28"/>
          <w:lang w:val="pt-BR"/>
        </w:rPr>
        <w:t xml:space="preserve"> kết nối domain </w:t>
      </w:r>
      <w:del w:id="555" w:author="Minh Nguyen" w:date="2021-12-17T10:19:00Z">
        <w:r w:rsidR="007B0C76" w:rsidRPr="00771AAE" w:rsidDel="0073580F">
          <w:rPr>
            <w:bCs/>
            <w:sz w:val="28"/>
            <w:szCs w:val="28"/>
            <w:lang w:val="pt-BR"/>
          </w:rPr>
          <w:delText>NHNN</w:delText>
        </w:r>
      </w:del>
      <w:ins w:id="556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6429D2">
        <w:rPr>
          <w:bCs/>
          <w:sz w:val="28"/>
          <w:szCs w:val="28"/>
          <w:lang w:val="pt-BR"/>
        </w:rPr>
        <w:t xml:space="preserve"> </w:t>
      </w:r>
      <w:r>
        <w:rPr>
          <w:bCs/>
          <w:sz w:val="28"/>
          <w:szCs w:val="28"/>
          <w:lang w:val="pt-BR"/>
        </w:rPr>
        <w:t xml:space="preserve">theo </w:t>
      </w:r>
      <w:r w:rsidR="002909A5">
        <w:rPr>
          <w:bCs/>
          <w:sz w:val="28"/>
          <w:szCs w:val="28"/>
          <w:lang w:val="pt-BR"/>
        </w:rPr>
        <w:t xml:space="preserve">các </w:t>
      </w:r>
      <w:r>
        <w:rPr>
          <w:bCs/>
          <w:sz w:val="28"/>
          <w:szCs w:val="28"/>
          <w:lang w:val="pt-BR"/>
        </w:rPr>
        <w:t xml:space="preserve">quy </w:t>
      </w:r>
      <w:r w:rsidR="002909A5">
        <w:rPr>
          <w:bCs/>
          <w:sz w:val="28"/>
          <w:szCs w:val="28"/>
          <w:lang w:val="pt-BR"/>
        </w:rPr>
        <w:t xml:space="preserve">định </w:t>
      </w:r>
      <w:r>
        <w:rPr>
          <w:bCs/>
          <w:sz w:val="28"/>
          <w:szCs w:val="28"/>
          <w:lang w:val="pt-BR"/>
        </w:rPr>
        <w:t xml:space="preserve">tại </w:t>
      </w:r>
      <w:r w:rsidR="006429D2">
        <w:rPr>
          <w:bCs/>
          <w:sz w:val="28"/>
          <w:szCs w:val="28"/>
          <w:lang w:val="pt-BR"/>
        </w:rPr>
        <w:t>Phụ lục 02</w:t>
      </w:r>
      <w:r>
        <w:rPr>
          <w:bCs/>
          <w:sz w:val="28"/>
          <w:szCs w:val="28"/>
          <w:lang w:val="pt-BR"/>
        </w:rPr>
        <w:t xml:space="preserve"> </w:t>
      </w:r>
      <w:r w:rsidR="00823527">
        <w:rPr>
          <w:sz w:val="28"/>
          <w:szCs w:val="28"/>
          <w:lang w:val="pt-BR"/>
        </w:rPr>
        <w:t>(đính kèm Quy chế này).</w:t>
      </w:r>
    </w:p>
    <w:p w14:paraId="0115F82B" w14:textId="26F48D4E" w:rsidR="00EC3C16" w:rsidRDefault="00EC3C16" w:rsidP="00AF3201">
      <w:pPr>
        <w:pStyle w:val="ListParagraph"/>
        <w:numPr>
          <w:ilvl w:val="0"/>
          <w:numId w:val="17"/>
        </w:numPr>
        <w:spacing w:before="120" w:after="120" w:line="276" w:lineRule="auto"/>
        <w:ind w:left="0" w:firstLine="567"/>
        <w:contextualSpacing w:val="0"/>
        <w:jc w:val="both"/>
        <w:rPr>
          <w:rFonts w:eastAsia="Arial"/>
          <w:bCs/>
          <w:sz w:val="28"/>
          <w:szCs w:val="28"/>
          <w:lang w:val="pt-BR" w:eastAsia="en-US"/>
        </w:rPr>
      </w:pPr>
      <w:r w:rsidRPr="00B15400">
        <w:rPr>
          <w:bCs/>
          <w:strike/>
          <w:sz w:val="28"/>
          <w:szCs w:val="28"/>
          <w:lang w:val="pt-BR"/>
          <w:rPrChange w:id="557" w:author="Minh Nguyen" w:date="2021-12-17T11:43:00Z">
            <w:rPr>
              <w:bCs/>
              <w:sz w:val="28"/>
              <w:szCs w:val="28"/>
              <w:lang w:val="pt-BR"/>
            </w:rPr>
          </w:rPrChange>
        </w:rPr>
        <w:lastRenderedPageBreak/>
        <w:t>Đào tạo</w:t>
      </w:r>
      <w:r w:rsidRPr="00771AAE">
        <w:rPr>
          <w:bCs/>
          <w:sz w:val="28"/>
          <w:szCs w:val="28"/>
          <w:lang w:val="pt-BR"/>
        </w:rPr>
        <w:t xml:space="preserve">, </w:t>
      </w:r>
      <w:r w:rsidR="00984391" w:rsidRPr="00771AAE">
        <w:rPr>
          <w:bCs/>
          <w:sz w:val="28"/>
          <w:szCs w:val="28"/>
          <w:lang w:val="pt-BR"/>
        </w:rPr>
        <w:t xml:space="preserve">phân quyền quản trị, </w:t>
      </w:r>
      <w:r w:rsidRPr="00771AAE">
        <w:rPr>
          <w:bCs/>
          <w:sz w:val="28"/>
          <w:szCs w:val="28"/>
          <w:lang w:val="pt-BR"/>
        </w:rPr>
        <w:t>hướng dẫn</w:t>
      </w:r>
      <w:r w:rsidR="00DA4A00" w:rsidRPr="00771AAE">
        <w:rPr>
          <w:bCs/>
          <w:sz w:val="28"/>
          <w:szCs w:val="28"/>
          <w:lang w:val="pt-BR"/>
        </w:rPr>
        <w:t xml:space="preserve"> các đơn vị quản lý, vận hành, sử dụng </w:t>
      </w:r>
      <w:r w:rsidR="003710F4" w:rsidRPr="00B15400">
        <w:rPr>
          <w:rFonts w:eastAsia="Arial"/>
          <w:bCs/>
          <w:strike/>
          <w:sz w:val="28"/>
          <w:szCs w:val="28"/>
          <w:lang w:val="pt-BR" w:eastAsia="en-US"/>
          <w:rPrChange w:id="558" w:author="Minh Nguyen" w:date="2021-12-17T11:45:00Z">
            <w:rPr>
              <w:rFonts w:eastAsia="Arial"/>
              <w:bCs/>
              <w:sz w:val="28"/>
              <w:szCs w:val="28"/>
              <w:lang w:val="pt-BR" w:eastAsia="en-US"/>
            </w:rPr>
          </w:rPrChange>
        </w:rPr>
        <w:t>hệ thống quản lý cơ sở dữ liệu định danh</w:t>
      </w:r>
      <w:ins w:id="559" w:author="Minh Nguyen" w:date="2021-12-17T11:45:00Z">
        <w:r w:rsidR="00B15400">
          <w:rPr>
            <w:rFonts w:eastAsia="Arial"/>
            <w:bCs/>
            <w:sz w:val="28"/>
            <w:szCs w:val="28"/>
            <w:lang w:val="pt-BR" w:eastAsia="en-US"/>
          </w:rPr>
          <w:t xml:space="preserve"> domain BHXH.</w:t>
        </w:r>
      </w:ins>
      <w:del w:id="560" w:author="Minh Nguyen" w:date="2021-12-17T11:45:00Z">
        <w:r w:rsidR="003710F4" w:rsidRPr="00771AAE" w:rsidDel="00B15400">
          <w:rPr>
            <w:rFonts w:eastAsia="Arial"/>
            <w:bCs/>
            <w:sz w:val="28"/>
            <w:szCs w:val="28"/>
            <w:lang w:val="pt-BR" w:eastAsia="en-US"/>
          </w:rPr>
          <w:delText>.</w:delText>
        </w:r>
      </w:del>
    </w:p>
    <w:p w14:paraId="1BD03E6F" w14:textId="1651B41C" w:rsidR="00074A5E" w:rsidRPr="00771AAE" w:rsidRDefault="00074A5E" w:rsidP="00AF3201">
      <w:pPr>
        <w:pStyle w:val="ListParagraph"/>
        <w:numPr>
          <w:ilvl w:val="0"/>
          <w:numId w:val="17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 w:rsidRPr="00771AAE">
        <w:rPr>
          <w:bCs/>
          <w:sz w:val="28"/>
          <w:szCs w:val="28"/>
          <w:lang w:val="pt-BR"/>
        </w:rPr>
        <w:t>Cảnh báo</w:t>
      </w:r>
      <w:r w:rsidR="002909A5">
        <w:rPr>
          <w:bCs/>
          <w:sz w:val="28"/>
          <w:szCs w:val="28"/>
          <w:lang w:val="pt-BR"/>
        </w:rPr>
        <w:t>,</w:t>
      </w:r>
      <w:r w:rsidRPr="00771AAE">
        <w:rPr>
          <w:bCs/>
          <w:sz w:val="28"/>
          <w:szCs w:val="28"/>
          <w:lang w:val="pt-BR"/>
        </w:rPr>
        <w:t xml:space="preserve"> hướng dẫn </w:t>
      </w:r>
      <w:r w:rsidR="002909A5">
        <w:rPr>
          <w:bCs/>
          <w:sz w:val="28"/>
          <w:szCs w:val="28"/>
          <w:lang w:val="pt-BR"/>
        </w:rPr>
        <w:t xml:space="preserve">và </w:t>
      </w:r>
      <w:r w:rsidRPr="00771AAE">
        <w:rPr>
          <w:bCs/>
          <w:sz w:val="28"/>
          <w:szCs w:val="28"/>
          <w:lang w:val="pt-BR"/>
        </w:rPr>
        <w:t xml:space="preserve">phối hợp </w:t>
      </w:r>
      <w:r w:rsidR="002909A5" w:rsidRPr="00771AAE">
        <w:rPr>
          <w:bCs/>
          <w:sz w:val="28"/>
          <w:szCs w:val="28"/>
          <w:lang w:val="pt-BR"/>
        </w:rPr>
        <w:t xml:space="preserve">các đơn vị </w:t>
      </w:r>
      <w:del w:id="561" w:author="Minh Nguyen" w:date="2021-12-17T10:19:00Z">
        <w:r w:rsidR="002909A5" w:rsidRPr="00771AAE" w:rsidDel="0073580F">
          <w:rPr>
            <w:bCs/>
            <w:sz w:val="28"/>
            <w:szCs w:val="28"/>
            <w:lang w:val="pt-BR"/>
          </w:rPr>
          <w:delText>NHNN</w:delText>
        </w:r>
      </w:del>
      <w:ins w:id="562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2909A5" w:rsidRPr="00771AAE">
        <w:rPr>
          <w:bCs/>
          <w:sz w:val="28"/>
          <w:szCs w:val="28"/>
          <w:lang w:val="pt-BR"/>
        </w:rPr>
        <w:t xml:space="preserve"> </w:t>
      </w:r>
      <w:r w:rsidR="00BC64B2">
        <w:rPr>
          <w:bCs/>
          <w:sz w:val="28"/>
          <w:szCs w:val="28"/>
          <w:lang w:val="pt-BR"/>
        </w:rPr>
        <w:t xml:space="preserve">khắc phục </w:t>
      </w:r>
      <w:r w:rsidRPr="00771AAE">
        <w:rPr>
          <w:bCs/>
          <w:sz w:val="28"/>
          <w:szCs w:val="28"/>
          <w:lang w:val="pt-BR"/>
        </w:rPr>
        <w:t xml:space="preserve">các lỗ hổng bảo mật có nguy cơ ảnh hưởng đến hoạt động của </w:t>
      </w:r>
      <w:r w:rsidRPr="00B15400">
        <w:rPr>
          <w:bCs/>
          <w:strike/>
          <w:sz w:val="28"/>
          <w:szCs w:val="28"/>
          <w:lang w:val="pt-BR"/>
          <w:rPrChange w:id="563" w:author="Minh Nguyen" w:date="2021-12-17T11:45:00Z">
            <w:rPr>
              <w:bCs/>
              <w:sz w:val="28"/>
              <w:szCs w:val="28"/>
              <w:lang w:val="pt-BR"/>
            </w:rPr>
          </w:rPrChange>
        </w:rPr>
        <w:t>hệ thố</w:t>
      </w:r>
      <w:r w:rsidR="00FF47F4" w:rsidRPr="00B15400">
        <w:rPr>
          <w:bCs/>
          <w:strike/>
          <w:sz w:val="28"/>
          <w:szCs w:val="28"/>
          <w:lang w:val="pt-BR"/>
          <w:rPrChange w:id="564" w:author="Minh Nguyen" w:date="2021-12-17T11:45:00Z">
            <w:rPr>
              <w:bCs/>
              <w:sz w:val="28"/>
              <w:szCs w:val="28"/>
              <w:lang w:val="pt-BR"/>
            </w:rPr>
          </w:rPrChange>
        </w:rPr>
        <w:t>ng cơ sở dữ liệu định danh</w:t>
      </w:r>
      <w:ins w:id="565" w:author="Minh Nguyen" w:date="2021-12-17T11:45:00Z">
        <w:r w:rsidR="00B15400">
          <w:rPr>
            <w:bCs/>
            <w:sz w:val="28"/>
            <w:szCs w:val="28"/>
            <w:lang w:val="pt-BR"/>
          </w:rPr>
          <w:t xml:space="preserve"> domain BHXH,</w:t>
        </w:r>
      </w:ins>
      <w:del w:id="566" w:author="Minh Nguyen" w:date="2021-12-17T11:45:00Z">
        <w:r w:rsidR="00BC64B2" w:rsidDel="00B15400">
          <w:rPr>
            <w:bCs/>
            <w:sz w:val="28"/>
            <w:szCs w:val="28"/>
            <w:lang w:val="pt-BR"/>
          </w:rPr>
          <w:delText>,</w:delText>
        </w:r>
      </w:del>
      <w:r w:rsidR="00BC64B2">
        <w:rPr>
          <w:bCs/>
          <w:sz w:val="28"/>
          <w:szCs w:val="28"/>
          <w:lang w:val="pt-BR"/>
        </w:rPr>
        <w:t xml:space="preserve"> </w:t>
      </w:r>
      <w:r w:rsidR="00157642">
        <w:rPr>
          <w:bCs/>
          <w:sz w:val="28"/>
          <w:szCs w:val="28"/>
          <w:lang w:val="pt-BR"/>
        </w:rPr>
        <w:t>máy trạm</w:t>
      </w:r>
      <w:r w:rsidR="00BC64B2">
        <w:rPr>
          <w:bCs/>
          <w:sz w:val="28"/>
          <w:szCs w:val="28"/>
          <w:lang w:val="pt-BR"/>
        </w:rPr>
        <w:t xml:space="preserve"> kết nối domain </w:t>
      </w:r>
      <w:del w:id="567" w:author="Minh Nguyen" w:date="2021-12-17T10:19:00Z">
        <w:r w:rsidR="00BC64B2" w:rsidDel="0073580F">
          <w:rPr>
            <w:bCs/>
            <w:sz w:val="28"/>
            <w:szCs w:val="28"/>
            <w:lang w:val="pt-BR"/>
          </w:rPr>
          <w:delText>NHNN</w:delText>
        </w:r>
      </w:del>
      <w:ins w:id="568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Pr="00771AAE">
        <w:rPr>
          <w:bCs/>
          <w:sz w:val="28"/>
          <w:szCs w:val="28"/>
          <w:lang w:val="pt-BR"/>
        </w:rPr>
        <w:t>.</w:t>
      </w:r>
    </w:p>
    <w:p w14:paraId="1EF7F607" w14:textId="2DC3BA86" w:rsidR="00074A5E" w:rsidRPr="006824E7" w:rsidRDefault="00074A5E" w:rsidP="00AF3201">
      <w:pPr>
        <w:pStyle w:val="ListParagraph"/>
        <w:numPr>
          <w:ilvl w:val="0"/>
          <w:numId w:val="17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 w:rsidRPr="00771AAE">
        <w:rPr>
          <w:bCs/>
          <w:sz w:val="28"/>
          <w:szCs w:val="28"/>
          <w:lang w:val="pt-BR"/>
        </w:rPr>
        <w:t>Định kỳ</w:t>
      </w:r>
      <w:r w:rsidR="00FF47F4">
        <w:rPr>
          <w:bCs/>
          <w:sz w:val="28"/>
          <w:szCs w:val="28"/>
          <w:lang w:val="pt-BR"/>
        </w:rPr>
        <w:t xml:space="preserve"> </w:t>
      </w:r>
      <w:r w:rsidR="00052C92">
        <w:rPr>
          <w:bCs/>
          <w:sz w:val="28"/>
          <w:szCs w:val="28"/>
          <w:lang w:val="pt-BR"/>
        </w:rPr>
        <w:t xml:space="preserve">06 </w:t>
      </w:r>
      <w:r w:rsidR="000A66A8">
        <w:rPr>
          <w:bCs/>
          <w:sz w:val="28"/>
          <w:szCs w:val="28"/>
          <w:lang w:val="pt-BR"/>
        </w:rPr>
        <w:t>tháng</w:t>
      </w:r>
      <w:r w:rsidR="00436365">
        <w:rPr>
          <w:bCs/>
          <w:sz w:val="28"/>
          <w:szCs w:val="28"/>
          <w:lang w:val="pt-BR"/>
        </w:rPr>
        <w:t>,</w:t>
      </w:r>
      <w:r w:rsidR="000969D9">
        <w:rPr>
          <w:bCs/>
          <w:sz w:val="28"/>
          <w:szCs w:val="28"/>
          <w:lang w:val="pt-BR"/>
        </w:rPr>
        <w:t xml:space="preserve"> thực hiện rà soát,</w:t>
      </w:r>
      <w:r w:rsidRPr="00771AAE">
        <w:rPr>
          <w:bCs/>
          <w:sz w:val="28"/>
          <w:szCs w:val="28"/>
          <w:lang w:val="pt-BR"/>
        </w:rPr>
        <w:t xml:space="preserve"> đánh giá</w:t>
      </w:r>
      <w:r w:rsidR="00527CAC" w:rsidRPr="006824E7">
        <w:rPr>
          <w:bCs/>
          <w:sz w:val="28"/>
          <w:szCs w:val="28"/>
          <w:lang w:val="pt-BR"/>
        </w:rPr>
        <w:t xml:space="preserve">, </w:t>
      </w:r>
      <w:r w:rsidR="00B91792">
        <w:rPr>
          <w:bCs/>
          <w:sz w:val="28"/>
          <w:szCs w:val="28"/>
          <w:lang w:val="pt-BR"/>
        </w:rPr>
        <w:t>điều chỉnh</w:t>
      </w:r>
      <w:r w:rsidR="00527CAC" w:rsidRPr="006824E7">
        <w:rPr>
          <w:bCs/>
          <w:sz w:val="28"/>
          <w:szCs w:val="28"/>
          <w:lang w:val="pt-BR"/>
        </w:rPr>
        <w:t xml:space="preserve"> chính sách</w:t>
      </w:r>
      <w:r w:rsidR="000969D9">
        <w:rPr>
          <w:bCs/>
          <w:sz w:val="28"/>
          <w:szCs w:val="28"/>
          <w:lang w:val="pt-BR"/>
        </w:rPr>
        <w:t xml:space="preserve"> đối với </w:t>
      </w:r>
      <w:r w:rsidR="000969D9" w:rsidRPr="00771AAE">
        <w:rPr>
          <w:bCs/>
          <w:sz w:val="28"/>
          <w:szCs w:val="28"/>
          <w:lang w:val="pt-BR"/>
        </w:rPr>
        <w:t xml:space="preserve">tài khoản định danh và </w:t>
      </w:r>
      <w:r w:rsidR="000969D9">
        <w:rPr>
          <w:bCs/>
          <w:sz w:val="28"/>
          <w:szCs w:val="28"/>
          <w:lang w:val="pt-BR"/>
        </w:rPr>
        <w:t>máy trạm</w:t>
      </w:r>
      <w:r w:rsidR="000969D9" w:rsidRPr="00771AAE">
        <w:rPr>
          <w:bCs/>
          <w:sz w:val="28"/>
          <w:szCs w:val="28"/>
          <w:lang w:val="pt-BR"/>
        </w:rPr>
        <w:t xml:space="preserve"> kết nối domain </w:t>
      </w:r>
      <w:del w:id="569" w:author="Minh Nguyen" w:date="2021-12-17T10:19:00Z">
        <w:r w:rsidR="000969D9" w:rsidRPr="00771AAE" w:rsidDel="0073580F">
          <w:rPr>
            <w:bCs/>
            <w:sz w:val="28"/>
            <w:szCs w:val="28"/>
            <w:lang w:val="pt-BR"/>
          </w:rPr>
          <w:delText>NHNN</w:delText>
        </w:r>
      </w:del>
      <w:ins w:id="570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527CAC" w:rsidRPr="006824E7">
        <w:rPr>
          <w:bCs/>
          <w:sz w:val="28"/>
          <w:szCs w:val="28"/>
          <w:lang w:val="pt-BR"/>
        </w:rPr>
        <w:t xml:space="preserve"> </w:t>
      </w:r>
      <w:r w:rsidR="00052C92">
        <w:rPr>
          <w:bCs/>
          <w:sz w:val="28"/>
          <w:szCs w:val="28"/>
          <w:lang w:val="pt-BR"/>
        </w:rPr>
        <w:t xml:space="preserve">để đảm bảo an ninh, an toàn trong việc quản lý, vận hành, sử dụng tài khoản định danh và máy trạm kết nối domain </w:t>
      </w:r>
      <w:del w:id="571" w:author="Minh Nguyen" w:date="2021-12-17T10:19:00Z">
        <w:r w:rsidR="00052C92" w:rsidDel="0073580F">
          <w:rPr>
            <w:bCs/>
            <w:sz w:val="28"/>
            <w:szCs w:val="28"/>
            <w:lang w:val="pt-BR"/>
          </w:rPr>
          <w:delText>NHNN</w:delText>
        </w:r>
      </w:del>
      <w:ins w:id="572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527CAC" w:rsidRPr="006824E7">
        <w:rPr>
          <w:bCs/>
          <w:sz w:val="28"/>
          <w:szCs w:val="28"/>
          <w:lang w:val="pt-BR"/>
        </w:rPr>
        <w:t>.</w:t>
      </w:r>
      <w:r w:rsidR="000969D9">
        <w:rPr>
          <w:bCs/>
          <w:sz w:val="28"/>
          <w:szCs w:val="28"/>
          <w:lang w:val="pt-BR"/>
        </w:rPr>
        <w:t xml:space="preserve"> </w:t>
      </w:r>
      <w:r w:rsidR="00052C92">
        <w:rPr>
          <w:bCs/>
          <w:sz w:val="28"/>
          <w:szCs w:val="28"/>
          <w:lang w:val="pt-BR"/>
        </w:rPr>
        <w:t>T</w:t>
      </w:r>
      <w:r w:rsidR="00855116">
        <w:rPr>
          <w:bCs/>
          <w:sz w:val="28"/>
          <w:szCs w:val="28"/>
          <w:lang w:val="pt-BR"/>
        </w:rPr>
        <w:t>h</w:t>
      </w:r>
      <w:r w:rsidR="00527CAC" w:rsidRPr="006824E7">
        <w:rPr>
          <w:bCs/>
          <w:sz w:val="28"/>
          <w:szCs w:val="28"/>
          <w:lang w:val="pt-BR"/>
        </w:rPr>
        <w:t>ông báo tới tất cả</w:t>
      </w:r>
      <w:r w:rsidR="00B91792">
        <w:rPr>
          <w:bCs/>
          <w:sz w:val="28"/>
          <w:szCs w:val="28"/>
          <w:lang w:val="pt-BR"/>
        </w:rPr>
        <w:t xml:space="preserve"> đơn vị,</w:t>
      </w:r>
      <w:r w:rsidR="00527CAC" w:rsidRPr="006824E7">
        <w:rPr>
          <w:bCs/>
          <w:sz w:val="28"/>
          <w:szCs w:val="28"/>
          <w:lang w:val="pt-BR"/>
        </w:rPr>
        <w:t xml:space="preserve"> người dùng </w:t>
      </w:r>
      <w:r w:rsidR="00052C92">
        <w:rPr>
          <w:bCs/>
          <w:sz w:val="28"/>
          <w:szCs w:val="28"/>
          <w:lang w:val="pt-BR"/>
        </w:rPr>
        <w:t>trước khi thiết lập</w:t>
      </w:r>
      <w:r w:rsidR="00B91792">
        <w:rPr>
          <w:bCs/>
          <w:sz w:val="28"/>
          <w:szCs w:val="28"/>
          <w:lang w:val="pt-BR"/>
        </w:rPr>
        <w:t xml:space="preserve"> </w:t>
      </w:r>
      <w:r w:rsidR="00052C92">
        <w:rPr>
          <w:bCs/>
          <w:sz w:val="28"/>
          <w:szCs w:val="28"/>
          <w:lang w:val="pt-BR"/>
        </w:rPr>
        <w:t>chính sách mới</w:t>
      </w:r>
      <w:r w:rsidR="00855116">
        <w:rPr>
          <w:bCs/>
          <w:sz w:val="28"/>
          <w:szCs w:val="28"/>
          <w:lang w:val="pt-BR"/>
        </w:rPr>
        <w:t>.</w:t>
      </w:r>
    </w:p>
    <w:p w14:paraId="40D8ED9A" w14:textId="0676E266" w:rsidR="00A72E1F" w:rsidRPr="00B15400" w:rsidRDefault="00485151" w:rsidP="00AF3201">
      <w:pPr>
        <w:pStyle w:val="ListParagraph"/>
        <w:numPr>
          <w:ilvl w:val="0"/>
          <w:numId w:val="17"/>
        </w:numPr>
        <w:spacing w:before="120" w:after="120" w:line="276" w:lineRule="auto"/>
        <w:ind w:left="0" w:firstLine="567"/>
        <w:contextualSpacing w:val="0"/>
        <w:jc w:val="both"/>
        <w:rPr>
          <w:bCs/>
          <w:strike/>
          <w:sz w:val="28"/>
          <w:szCs w:val="28"/>
          <w:lang w:val="pt-BR"/>
          <w:rPrChange w:id="573" w:author="Minh Nguyen" w:date="2021-12-17T11:46:00Z">
            <w:rPr>
              <w:bCs/>
              <w:sz w:val="28"/>
              <w:szCs w:val="28"/>
              <w:lang w:val="pt-BR"/>
            </w:rPr>
          </w:rPrChange>
        </w:rPr>
      </w:pPr>
      <w:r w:rsidRPr="00B15400">
        <w:rPr>
          <w:bCs/>
          <w:strike/>
          <w:sz w:val="28"/>
          <w:szCs w:val="28"/>
          <w:lang w:val="pt-BR"/>
          <w:rPrChange w:id="574" w:author="Minh Nguyen" w:date="2021-12-17T11:46:00Z">
            <w:rPr>
              <w:bCs/>
              <w:sz w:val="28"/>
              <w:szCs w:val="28"/>
              <w:lang w:val="pt-BR"/>
            </w:rPr>
          </w:rPrChange>
        </w:rPr>
        <w:t>Hướng dẫn</w:t>
      </w:r>
      <w:r w:rsidR="002E0ACD" w:rsidRPr="00B15400">
        <w:rPr>
          <w:bCs/>
          <w:strike/>
          <w:sz w:val="28"/>
          <w:szCs w:val="28"/>
          <w:lang w:val="pt-BR"/>
          <w:rPrChange w:id="575" w:author="Minh Nguyen" w:date="2021-12-17T11:46:00Z">
            <w:rPr>
              <w:bCs/>
              <w:sz w:val="28"/>
              <w:szCs w:val="28"/>
              <w:lang w:val="pt-BR"/>
            </w:rPr>
          </w:rPrChange>
        </w:rPr>
        <w:t xml:space="preserve"> người dùng sử dụng tài khoản định danh đăng nhập</w:t>
      </w:r>
      <w:r w:rsidRPr="00B15400">
        <w:rPr>
          <w:bCs/>
          <w:strike/>
          <w:sz w:val="28"/>
          <w:szCs w:val="28"/>
          <w:lang w:val="pt-BR"/>
          <w:rPrChange w:id="576" w:author="Minh Nguyen" w:date="2021-12-17T11:46:00Z">
            <w:rPr>
              <w:bCs/>
              <w:sz w:val="28"/>
              <w:szCs w:val="28"/>
              <w:lang w:val="pt-BR"/>
            </w:rPr>
          </w:rPrChange>
        </w:rPr>
        <w:t xml:space="preserve"> </w:t>
      </w:r>
      <w:r w:rsidR="00A72E1F" w:rsidRPr="00B15400">
        <w:rPr>
          <w:bCs/>
          <w:strike/>
          <w:sz w:val="28"/>
          <w:szCs w:val="28"/>
          <w:lang w:val="pt-BR"/>
          <w:rPrChange w:id="577" w:author="Minh Nguyen" w:date="2021-12-17T11:46:00Z">
            <w:rPr>
              <w:bCs/>
              <w:sz w:val="28"/>
              <w:szCs w:val="28"/>
              <w:lang w:val="pt-BR"/>
            </w:rPr>
          </w:rPrChange>
        </w:rPr>
        <w:t xml:space="preserve">các hệ thống </w:t>
      </w:r>
      <w:r w:rsidR="000133ED" w:rsidRPr="00B15400">
        <w:rPr>
          <w:bCs/>
          <w:strike/>
          <w:sz w:val="28"/>
          <w:szCs w:val="28"/>
          <w:lang w:val="pt-BR"/>
          <w:rPrChange w:id="578" w:author="Minh Nguyen" w:date="2021-12-17T11:46:00Z">
            <w:rPr>
              <w:bCs/>
              <w:sz w:val="28"/>
              <w:szCs w:val="28"/>
              <w:lang w:val="pt-BR"/>
            </w:rPr>
          </w:rPrChange>
        </w:rPr>
        <w:t>công nghệ thông tin</w:t>
      </w:r>
      <w:r w:rsidR="002E0ACD" w:rsidRPr="00B15400">
        <w:rPr>
          <w:bCs/>
          <w:strike/>
          <w:sz w:val="28"/>
          <w:szCs w:val="28"/>
          <w:lang w:val="pt-BR"/>
          <w:rPrChange w:id="579" w:author="Minh Nguyen" w:date="2021-12-17T11:46:00Z">
            <w:rPr>
              <w:bCs/>
              <w:sz w:val="28"/>
              <w:szCs w:val="28"/>
              <w:lang w:val="pt-BR"/>
            </w:rPr>
          </w:rPrChange>
        </w:rPr>
        <w:t>.</w:t>
      </w:r>
    </w:p>
    <w:p w14:paraId="2050BA21" w14:textId="48D76CAA" w:rsidR="00B96661" w:rsidRPr="00A73964" w:rsidRDefault="004F1D53" w:rsidP="00AF3201">
      <w:pPr>
        <w:pStyle w:val="Heading2"/>
        <w:spacing w:before="120" w:after="120" w:line="276" w:lineRule="auto"/>
        <w:ind w:firstLine="567"/>
        <w:rPr>
          <w:rStyle w:val="Heading2Char"/>
          <w:b/>
          <w:lang w:val="pt-BR"/>
        </w:rPr>
      </w:pPr>
      <w:r w:rsidRPr="005050B5">
        <w:rPr>
          <w:rStyle w:val="Heading2Char"/>
          <w:b/>
          <w:lang w:val="pt-BR"/>
        </w:rPr>
        <w:t>Điề</w:t>
      </w:r>
      <w:r w:rsidR="00E836FF" w:rsidRPr="005050B5">
        <w:rPr>
          <w:rStyle w:val="Heading2Char"/>
          <w:b/>
          <w:lang w:val="pt-BR"/>
        </w:rPr>
        <w:t xml:space="preserve">u </w:t>
      </w:r>
      <w:r w:rsidR="00AE0E92">
        <w:rPr>
          <w:rStyle w:val="Heading2Char"/>
          <w:b/>
          <w:lang w:val="pt-BR"/>
        </w:rPr>
        <w:t>1</w:t>
      </w:r>
      <w:r w:rsidR="00C75FF3">
        <w:rPr>
          <w:rStyle w:val="Heading2Char"/>
          <w:b/>
          <w:lang w:val="pt-BR"/>
        </w:rPr>
        <w:t>7</w:t>
      </w:r>
      <w:r w:rsidRPr="005050B5">
        <w:rPr>
          <w:rStyle w:val="Heading2Char"/>
          <w:b/>
          <w:lang w:val="pt-BR"/>
        </w:rPr>
        <w:t xml:space="preserve">. </w:t>
      </w:r>
      <w:r w:rsidR="00B96661" w:rsidRPr="009F06BC">
        <w:rPr>
          <w:rStyle w:val="Heading2Char"/>
          <w:b/>
          <w:lang w:val="pt-BR"/>
        </w:rPr>
        <w:t xml:space="preserve">Trách nhiệm </w:t>
      </w:r>
      <w:r w:rsidR="005F4263">
        <w:rPr>
          <w:rStyle w:val="Heading2Char"/>
          <w:b/>
          <w:lang w:val="pt-BR"/>
        </w:rPr>
        <w:t xml:space="preserve">của </w:t>
      </w:r>
      <w:r w:rsidR="00B96661" w:rsidRPr="009F06BC">
        <w:rPr>
          <w:rStyle w:val="Heading2Char"/>
          <w:b/>
          <w:lang w:val="pt-BR"/>
        </w:rPr>
        <w:t xml:space="preserve">các đơn vị </w:t>
      </w:r>
      <w:del w:id="580" w:author="Minh Nguyen" w:date="2021-12-17T10:19:00Z">
        <w:r w:rsidR="00B96661" w:rsidRPr="009F06BC" w:rsidDel="0073580F">
          <w:rPr>
            <w:rStyle w:val="Heading2Char"/>
            <w:b/>
            <w:lang w:val="pt-BR"/>
          </w:rPr>
          <w:delText>NHNN</w:delText>
        </w:r>
      </w:del>
      <w:ins w:id="581" w:author="Minh Nguyen" w:date="2021-12-17T10:19:00Z">
        <w:r w:rsidR="0073580F">
          <w:rPr>
            <w:rStyle w:val="Heading2Char"/>
            <w:b/>
            <w:lang w:val="pt-BR"/>
          </w:rPr>
          <w:t>BHXH</w:t>
        </w:r>
      </w:ins>
    </w:p>
    <w:p w14:paraId="6DED4BF6" w14:textId="0B708243" w:rsidR="00B96661" w:rsidRPr="006824E7" w:rsidRDefault="00D50902" w:rsidP="00AF3201">
      <w:pPr>
        <w:pStyle w:val="ListParagraph"/>
        <w:numPr>
          <w:ilvl w:val="0"/>
          <w:numId w:val="34"/>
        </w:numPr>
        <w:spacing w:before="120" w:after="120" w:line="276" w:lineRule="auto"/>
        <w:ind w:left="0" w:firstLine="567"/>
        <w:contextualSpacing w:val="0"/>
        <w:jc w:val="both"/>
        <w:rPr>
          <w:lang w:val="pt-BR"/>
        </w:rPr>
      </w:pPr>
      <w:r>
        <w:rPr>
          <w:rFonts w:eastAsia="Times New Roman"/>
          <w:sz w:val="28"/>
          <w:szCs w:val="28"/>
          <w:lang w:val="pt-BR" w:eastAsia="en-US"/>
        </w:rPr>
        <w:t>T</w:t>
      </w:r>
      <w:r w:rsidR="00B96661" w:rsidRPr="002C396E">
        <w:rPr>
          <w:rFonts w:eastAsia="Times New Roman"/>
          <w:sz w:val="28"/>
          <w:szCs w:val="28"/>
          <w:lang w:val="pt-BR" w:eastAsia="en-US"/>
        </w:rPr>
        <w:t>ổ chức hướng dẫn</w:t>
      </w:r>
      <w:r w:rsidR="004427CC">
        <w:rPr>
          <w:rFonts w:eastAsia="Times New Roman"/>
          <w:sz w:val="28"/>
          <w:szCs w:val="28"/>
          <w:lang w:val="pt-BR" w:eastAsia="en-US"/>
        </w:rPr>
        <w:t>, kiểm tra, giám sát</w:t>
      </w:r>
      <w:r w:rsidR="004E0A7B" w:rsidRPr="002C396E">
        <w:rPr>
          <w:bCs/>
          <w:sz w:val="28"/>
          <w:szCs w:val="28"/>
          <w:lang w:val="pt-BR"/>
        </w:rPr>
        <w:t xml:space="preserve"> </w:t>
      </w:r>
      <w:r w:rsidR="000C5A9B">
        <w:rPr>
          <w:bCs/>
          <w:sz w:val="28"/>
          <w:szCs w:val="28"/>
          <w:lang w:val="pt-BR"/>
        </w:rPr>
        <w:t xml:space="preserve">người dùng thuộc đơn vị </w:t>
      </w:r>
      <w:r w:rsidR="004E0A7B" w:rsidRPr="002C396E">
        <w:rPr>
          <w:bCs/>
          <w:sz w:val="28"/>
          <w:szCs w:val="28"/>
          <w:lang w:val="pt-BR"/>
        </w:rPr>
        <w:t xml:space="preserve">trong </w:t>
      </w:r>
      <w:r w:rsidR="00B96661" w:rsidRPr="002C396E">
        <w:rPr>
          <w:bCs/>
          <w:sz w:val="28"/>
          <w:szCs w:val="28"/>
          <w:lang w:val="pt-BR"/>
        </w:rPr>
        <w:t>việc sử dụng tài khoản định danh</w:t>
      </w:r>
      <w:r>
        <w:rPr>
          <w:bCs/>
          <w:sz w:val="28"/>
          <w:szCs w:val="28"/>
          <w:lang w:val="pt-BR"/>
        </w:rPr>
        <w:t xml:space="preserve">, quản lý các </w:t>
      </w:r>
      <w:r w:rsidR="00157642">
        <w:rPr>
          <w:bCs/>
          <w:sz w:val="28"/>
          <w:szCs w:val="28"/>
          <w:lang w:val="pt-BR"/>
        </w:rPr>
        <w:t>máy trạm</w:t>
      </w:r>
      <w:r>
        <w:rPr>
          <w:bCs/>
          <w:sz w:val="28"/>
          <w:szCs w:val="28"/>
          <w:lang w:val="pt-BR"/>
        </w:rPr>
        <w:t xml:space="preserve"> kết nối domain </w:t>
      </w:r>
      <w:del w:id="582" w:author="Minh Nguyen" w:date="2021-12-17T10:19:00Z">
        <w:r w:rsidDel="0073580F">
          <w:rPr>
            <w:bCs/>
            <w:sz w:val="28"/>
            <w:szCs w:val="28"/>
            <w:lang w:val="pt-BR"/>
          </w:rPr>
          <w:delText>NHNN</w:delText>
        </w:r>
      </w:del>
      <w:ins w:id="583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B96661" w:rsidRPr="002C396E">
        <w:rPr>
          <w:bCs/>
          <w:sz w:val="28"/>
          <w:szCs w:val="28"/>
          <w:lang w:val="pt-BR"/>
        </w:rPr>
        <w:t xml:space="preserve"> </w:t>
      </w:r>
      <w:r w:rsidR="00B96661" w:rsidRPr="00C119D6">
        <w:rPr>
          <w:bCs/>
          <w:sz w:val="28"/>
          <w:szCs w:val="28"/>
          <w:lang w:val="pt-BR"/>
        </w:rPr>
        <w:t xml:space="preserve">và </w:t>
      </w:r>
      <w:r w:rsidRPr="00C119D6">
        <w:rPr>
          <w:rFonts w:eastAsia="Times New Roman"/>
          <w:sz w:val="28"/>
          <w:szCs w:val="28"/>
          <w:lang w:val="pt-BR" w:eastAsia="en-US"/>
        </w:rPr>
        <w:t xml:space="preserve">kiểm tra </w:t>
      </w:r>
      <w:r w:rsidR="00B96661" w:rsidRPr="00C119D6">
        <w:rPr>
          <w:bCs/>
          <w:sz w:val="28"/>
          <w:szCs w:val="28"/>
          <w:lang w:val="pt-BR"/>
        </w:rPr>
        <w:t>việc tuân thủ các chính sách được quy định trong Quy chế này</w:t>
      </w:r>
      <w:r w:rsidR="000133ED">
        <w:rPr>
          <w:bCs/>
          <w:sz w:val="28"/>
          <w:szCs w:val="28"/>
          <w:lang w:val="pt-BR"/>
        </w:rPr>
        <w:t xml:space="preserve"> tại đơn vị</w:t>
      </w:r>
      <w:r w:rsidR="00B96661" w:rsidRPr="002C396E">
        <w:rPr>
          <w:bCs/>
          <w:sz w:val="28"/>
          <w:szCs w:val="28"/>
          <w:lang w:val="pt-BR"/>
        </w:rPr>
        <w:t>.</w:t>
      </w:r>
    </w:p>
    <w:p w14:paraId="3B5BEAE6" w14:textId="6D9DEF16" w:rsidR="001A533E" w:rsidRPr="0060625C" w:rsidRDefault="009D23FF" w:rsidP="00AF3201">
      <w:pPr>
        <w:pStyle w:val="ListParagraph"/>
        <w:numPr>
          <w:ilvl w:val="0"/>
          <w:numId w:val="34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 w:rsidRPr="0060625C">
        <w:rPr>
          <w:bCs/>
          <w:sz w:val="28"/>
          <w:szCs w:val="28"/>
          <w:lang w:val="pt-BR"/>
        </w:rPr>
        <w:t>Phân công người dùng</w:t>
      </w:r>
      <w:r w:rsidR="001A533E" w:rsidRPr="0060625C">
        <w:rPr>
          <w:bCs/>
          <w:sz w:val="28"/>
          <w:szCs w:val="28"/>
          <w:lang w:val="pt-BR"/>
        </w:rPr>
        <w:t xml:space="preserve"> thuộc </w:t>
      </w:r>
      <w:r w:rsidR="001A533E" w:rsidRPr="0060625C">
        <w:rPr>
          <w:sz w:val="28"/>
          <w:szCs w:val="28"/>
          <w:lang w:val="pt-BR"/>
        </w:rPr>
        <w:t>đơn vị quản lý</w:t>
      </w:r>
      <w:r w:rsidR="0060625C" w:rsidRPr="0060625C">
        <w:rPr>
          <w:sz w:val="28"/>
          <w:szCs w:val="28"/>
          <w:lang w:val="pt-BR"/>
        </w:rPr>
        <w:t>, sử dụng</w:t>
      </w:r>
      <w:r w:rsidR="001A533E" w:rsidRPr="0060625C">
        <w:rPr>
          <w:sz w:val="28"/>
          <w:szCs w:val="28"/>
          <w:lang w:val="pt-BR"/>
        </w:rPr>
        <w:t xml:space="preserve"> tài khoản định danh tổ chức.</w:t>
      </w:r>
    </w:p>
    <w:p w14:paraId="7059A4C5" w14:textId="73C47C15" w:rsidR="00617463" w:rsidRPr="006824E7" w:rsidRDefault="00617463" w:rsidP="00AF3201">
      <w:pPr>
        <w:pStyle w:val="ListParagraph"/>
        <w:numPr>
          <w:ilvl w:val="0"/>
          <w:numId w:val="34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 w:rsidRPr="006824E7">
        <w:rPr>
          <w:bCs/>
          <w:sz w:val="28"/>
          <w:szCs w:val="28"/>
          <w:lang w:val="pt-BR"/>
        </w:rPr>
        <w:t xml:space="preserve">Phân công </w:t>
      </w:r>
      <w:r w:rsidR="009D23FF">
        <w:rPr>
          <w:bCs/>
          <w:sz w:val="28"/>
          <w:szCs w:val="28"/>
          <w:lang w:val="pt-BR"/>
        </w:rPr>
        <w:t>người</w:t>
      </w:r>
      <w:r w:rsidRPr="006824E7">
        <w:rPr>
          <w:bCs/>
          <w:sz w:val="28"/>
          <w:szCs w:val="28"/>
          <w:lang w:val="pt-BR"/>
        </w:rPr>
        <w:t xml:space="preserve"> quản trị thực hiện</w:t>
      </w:r>
      <w:r w:rsidR="0060625C">
        <w:rPr>
          <w:bCs/>
          <w:sz w:val="28"/>
          <w:szCs w:val="28"/>
          <w:lang w:val="pt-BR"/>
        </w:rPr>
        <w:t xml:space="preserve"> </w:t>
      </w:r>
      <w:r w:rsidR="00F169B5">
        <w:rPr>
          <w:bCs/>
          <w:sz w:val="28"/>
          <w:szCs w:val="28"/>
          <w:lang w:val="pt-BR"/>
        </w:rPr>
        <w:t>q</w:t>
      </w:r>
      <w:r w:rsidR="0060625C" w:rsidRPr="006824E7">
        <w:rPr>
          <w:bCs/>
          <w:sz w:val="28"/>
          <w:szCs w:val="28"/>
          <w:lang w:val="pt-BR"/>
        </w:rPr>
        <w:t xml:space="preserve">uản trị, vận hành </w:t>
      </w:r>
      <w:r w:rsidR="0060625C" w:rsidRPr="00B15400">
        <w:rPr>
          <w:bCs/>
          <w:strike/>
          <w:sz w:val="28"/>
          <w:szCs w:val="28"/>
          <w:lang w:val="pt-BR"/>
          <w:rPrChange w:id="584" w:author="Minh Nguyen" w:date="2021-12-17T11:47:00Z">
            <w:rPr>
              <w:bCs/>
              <w:sz w:val="28"/>
              <w:szCs w:val="28"/>
              <w:lang w:val="pt-BR"/>
            </w:rPr>
          </w:rPrChange>
        </w:rPr>
        <w:t>hệ thống quản lý cơ sở dữ liệu định danh</w:t>
      </w:r>
      <w:del w:id="585" w:author="Minh Nguyen" w:date="2021-12-17T11:47:00Z">
        <w:r w:rsidR="0060625C" w:rsidRPr="006824E7" w:rsidDel="00B15400">
          <w:rPr>
            <w:bCs/>
            <w:sz w:val="28"/>
            <w:szCs w:val="28"/>
            <w:lang w:val="pt-BR"/>
          </w:rPr>
          <w:delText xml:space="preserve"> </w:delText>
        </w:r>
      </w:del>
      <w:ins w:id="586" w:author="Minh Nguyen" w:date="2021-12-17T11:47:00Z">
        <w:r w:rsidR="00B15400">
          <w:rPr>
            <w:bCs/>
            <w:sz w:val="28"/>
            <w:szCs w:val="28"/>
            <w:lang w:val="pt-BR"/>
          </w:rPr>
          <w:t xml:space="preserve"> domain BHXH </w:t>
        </w:r>
      </w:ins>
      <w:r w:rsidR="0060625C" w:rsidRPr="006824E7">
        <w:rPr>
          <w:bCs/>
          <w:sz w:val="28"/>
          <w:szCs w:val="28"/>
          <w:lang w:val="pt-BR"/>
        </w:rPr>
        <w:t xml:space="preserve">theo phân quyền của </w:t>
      </w:r>
      <w:del w:id="587" w:author="Minh Nguyen" w:date="2021-12-17T11:39:00Z">
        <w:r w:rsidR="0060625C" w:rsidRPr="006824E7" w:rsidDel="00B15400">
          <w:rPr>
            <w:bCs/>
            <w:sz w:val="28"/>
            <w:szCs w:val="28"/>
            <w:lang w:val="pt-BR"/>
          </w:rPr>
          <w:delText>Cục CNTH</w:delText>
        </w:r>
      </w:del>
      <w:ins w:id="588" w:author="Minh Nguyen" w:date="2021-12-17T11:39:00Z">
        <w:r w:rsidR="00B15400">
          <w:rPr>
            <w:bCs/>
            <w:sz w:val="28"/>
            <w:szCs w:val="28"/>
            <w:lang w:val="pt-BR"/>
          </w:rPr>
          <w:t>Trung tâm CNTT</w:t>
        </w:r>
      </w:ins>
      <w:r w:rsidR="000133ED">
        <w:rPr>
          <w:bCs/>
          <w:sz w:val="28"/>
          <w:szCs w:val="28"/>
          <w:lang w:val="pt-BR"/>
        </w:rPr>
        <w:t>;</w:t>
      </w:r>
      <w:r w:rsidRPr="006824E7">
        <w:rPr>
          <w:bCs/>
          <w:sz w:val="28"/>
          <w:szCs w:val="28"/>
          <w:lang w:val="pt-BR"/>
        </w:rPr>
        <w:t xml:space="preserve"> kết nối</w:t>
      </w:r>
      <w:r w:rsidR="009D23FF">
        <w:rPr>
          <w:bCs/>
          <w:sz w:val="28"/>
          <w:szCs w:val="28"/>
          <w:lang w:val="pt-BR"/>
        </w:rPr>
        <w:t xml:space="preserve"> máy trạm vào domain </w:t>
      </w:r>
      <w:del w:id="589" w:author="Minh Nguyen" w:date="2021-12-17T10:19:00Z">
        <w:r w:rsidR="009D23FF" w:rsidDel="0073580F">
          <w:rPr>
            <w:bCs/>
            <w:sz w:val="28"/>
            <w:szCs w:val="28"/>
            <w:lang w:val="pt-BR"/>
          </w:rPr>
          <w:delText>NHNN</w:delText>
        </w:r>
      </w:del>
      <w:ins w:id="590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9D23FF">
        <w:rPr>
          <w:bCs/>
          <w:sz w:val="28"/>
          <w:szCs w:val="28"/>
          <w:lang w:val="pt-BR"/>
        </w:rPr>
        <w:t xml:space="preserve"> hoặc loại bỏ máy trạm khỏi</w:t>
      </w:r>
      <w:r w:rsidRPr="006824E7">
        <w:rPr>
          <w:bCs/>
          <w:sz w:val="28"/>
          <w:szCs w:val="28"/>
          <w:lang w:val="pt-BR"/>
        </w:rPr>
        <w:t xml:space="preserve"> domain </w:t>
      </w:r>
      <w:del w:id="591" w:author="Minh Nguyen" w:date="2021-12-17T10:19:00Z">
        <w:r w:rsidRPr="006824E7" w:rsidDel="0073580F">
          <w:rPr>
            <w:bCs/>
            <w:sz w:val="28"/>
            <w:szCs w:val="28"/>
            <w:lang w:val="pt-BR"/>
          </w:rPr>
          <w:delText>NHNN</w:delText>
        </w:r>
      </w:del>
      <w:ins w:id="592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F25737">
        <w:rPr>
          <w:bCs/>
          <w:sz w:val="28"/>
          <w:szCs w:val="28"/>
          <w:lang w:val="pt-BR"/>
        </w:rPr>
        <w:t>;</w:t>
      </w:r>
      <w:r w:rsidRPr="006824E7">
        <w:rPr>
          <w:bCs/>
          <w:sz w:val="28"/>
          <w:szCs w:val="28"/>
          <w:lang w:val="pt-BR"/>
        </w:rPr>
        <w:t xml:space="preserve"> cấu hình, cài đặt hoặc gỡ bỏ phần mềm trên </w:t>
      </w:r>
      <w:r w:rsidR="00157642">
        <w:rPr>
          <w:bCs/>
          <w:sz w:val="28"/>
          <w:szCs w:val="28"/>
          <w:lang w:val="pt-BR"/>
        </w:rPr>
        <w:t>máy trạm</w:t>
      </w:r>
      <w:r w:rsidR="00F25737">
        <w:rPr>
          <w:bCs/>
          <w:sz w:val="28"/>
          <w:szCs w:val="28"/>
          <w:lang w:val="pt-BR"/>
        </w:rPr>
        <w:t xml:space="preserve"> kết nối domain </w:t>
      </w:r>
      <w:del w:id="593" w:author="Minh Nguyen" w:date="2021-12-17T10:19:00Z">
        <w:r w:rsidR="00F25737" w:rsidDel="0073580F">
          <w:rPr>
            <w:bCs/>
            <w:sz w:val="28"/>
            <w:szCs w:val="28"/>
            <w:lang w:val="pt-BR"/>
          </w:rPr>
          <w:delText>NHNN</w:delText>
        </w:r>
      </w:del>
      <w:ins w:id="594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Pr="006824E7">
        <w:rPr>
          <w:bCs/>
          <w:sz w:val="28"/>
          <w:szCs w:val="28"/>
          <w:lang w:val="pt-BR"/>
        </w:rPr>
        <w:t xml:space="preserve"> thuộc đơn vị quản lý.</w:t>
      </w:r>
    </w:p>
    <w:p w14:paraId="6EBAA06B" w14:textId="3CCD39CC" w:rsidR="00B470C5" w:rsidRPr="00B96661" w:rsidRDefault="00B470C5" w:rsidP="00AF3201">
      <w:pPr>
        <w:pStyle w:val="Heading2"/>
        <w:spacing w:before="120" w:after="120" w:line="276" w:lineRule="auto"/>
        <w:ind w:firstLine="567"/>
        <w:rPr>
          <w:rStyle w:val="Heading2Char"/>
          <w:b/>
          <w:lang w:val="pt-BR"/>
        </w:rPr>
      </w:pPr>
      <w:r w:rsidRPr="00B96661">
        <w:rPr>
          <w:rStyle w:val="Heading2Char"/>
          <w:b/>
          <w:lang w:val="pt-BR"/>
        </w:rPr>
        <w:t>Điều 1</w:t>
      </w:r>
      <w:r w:rsidR="00C75FF3">
        <w:rPr>
          <w:rStyle w:val="Heading2Char"/>
          <w:b/>
          <w:lang w:val="pt-BR"/>
        </w:rPr>
        <w:t>8</w:t>
      </w:r>
      <w:r w:rsidRPr="00B96661">
        <w:rPr>
          <w:rStyle w:val="Heading2Char"/>
          <w:b/>
          <w:lang w:val="pt-BR"/>
        </w:rPr>
        <w:t xml:space="preserve">. Trách nhiệm của </w:t>
      </w:r>
      <w:r w:rsidR="00C75FF3">
        <w:rPr>
          <w:rStyle w:val="Heading2Char"/>
          <w:b/>
          <w:lang w:val="pt-BR"/>
        </w:rPr>
        <w:t>người</w:t>
      </w:r>
      <w:r w:rsidR="00CA530B">
        <w:rPr>
          <w:rStyle w:val="Heading2Char"/>
          <w:b/>
          <w:lang w:val="pt-BR"/>
        </w:rPr>
        <w:t xml:space="preserve"> </w:t>
      </w:r>
      <w:r>
        <w:rPr>
          <w:rStyle w:val="Heading2Char"/>
          <w:b/>
          <w:lang w:val="pt-BR"/>
        </w:rPr>
        <w:t>quản trị</w:t>
      </w:r>
      <w:r w:rsidR="00C119D6">
        <w:rPr>
          <w:rStyle w:val="Heading2Char"/>
          <w:b/>
          <w:lang w:val="pt-BR"/>
        </w:rPr>
        <w:t xml:space="preserve"> tại đơn vị</w:t>
      </w:r>
      <w:r w:rsidR="005F4263">
        <w:rPr>
          <w:rStyle w:val="Heading2Char"/>
          <w:b/>
          <w:lang w:val="pt-BR"/>
        </w:rPr>
        <w:t xml:space="preserve"> </w:t>
      </w:r>
      <w:del w:id="595" w:author="Minh Nguyen" w:date="2021-12-17T10:19:00Z">
        <w:r w:rsidR="005F4263" w:rsidDel="0073580F">
          <w:rPr>
            <w:rStyle w:val="Heading2Char"/>
            <w:b/>
            <w:lang w:val="pt-BR"/>
          </w:rPr>
          <w:delText>NHNN</w:delText>
        </w:r>
      </w:del>
      <w:ins w:id="596" w:author="Minh Nguyen" w:date="2021-12-17T10:19:00Z">
        <w:r w:rsidR="0073580F">
          <w:rPr>
            <w:rStyle w:val="Heading2Char"/>
            <w:b/>
            <w:lang w:val="pt-BR"/>
          </w:rPr>
          <w:t>BHXH</w:t>
        </w:r>
      </w:ins>
    </w:p>
    <w:p w14:paraId="6283A0BF" w14:textId="7D23E31A" w:rsidR="00B470C5" w:rsidRDefault="00A64CE9" w:rsidP="00AF3201">
      <w:pPr>
        <w:pStyle w:val="ListParagraph"/>
        <w:numPr>
          <w:ilvl w:val="0"/>
          <w:numId w:val="33"/>
        </w:numPr>
        <w:spacing w:before="120" w:after="120" w:line="276" w:lineRule="auto"/>
        <w:ind w:left="0" w:firstLine="567"/>
        <w:contextualSpacing w:val="0"/>
        <w:jc w:val="both"/>
        <w:rPr>
          <w:bCs/>
          <w:szCs w:val="28"/>
          <w:lang w:val="pt-BR"/>
        </w:rPr>
      </w:pPr>
      <w:r>
        <w:rPr>
          <w:bCs/>
          <w:sz w:val="28"/>
          <w:szCs w:val="28"/>
          <w:lang w:val="pt-BR"/>
        </w:rPr>
        <w:t>Thực hiện nhiệm vụ được quy định tạ</w:t>
      </w:r>
      <w:r w:rsidR="008C44DA">
        <w:rPr>
          <w:bCs/>
          <w:sz w:val="28"/>
          <w:szCs w:val="28"/>
          <w:lang w:val="pt-BR"/>
        </w:rPr>
        <w:t>i K</w:t>
      </w:r>
      <w:r>
        <w:rPr>
          <w:bCs/>
          <w:sz w:val="28"/>
          <w:szCs w:val="28"/>
          <w:lang w:val="pt-BR"/>
        </w:rPr>
        <w:t>hoả</w:t>
      </w:r>
      <w:r w:rsidR="008C44DA">
        <w:rPr>
          <w:bCs/>
          <w:sz w:val="28"/>
          <w:szCs w:val="28"/>
          <w:lang w:val="pt-BR"/>
        </w:rPr>
        <w:t>n 3 Đ</w:t>
      </w:r>
      <w:r>
        <w:rPr>
          <w:bCs/>
          <w:sz w:val="28"/>
          <w:szCs w:val="28"/>
          <w:lang w:val="pt-BR"/>
        </w:rPr>
        <w:t>iều 17</w:t>
      </w:r>
      <w:r w:rsidR="008C44DA">
        <w:rPr>
          <w:bCs/>
          <w:sz w:val="28"/>
          <w:szCs w:val="28"/>
          <w:lang w:val="pt-BR"/>
        </w:rPr>
        <w:t xml:space="preserve"> Quy chế này</w:t>
      </w:r>
      <w:r w:rsidR="001C2C35">
        <w:rPr>
          <w:bCs/>
          <w:sz w:val="28"/>
          <w:szCs w:val="28"/>
          <w:lang w:val="pt-BR"/>
        </w:rPr>
        <w:t>.</w:t>
      </w:r>
    </w:p>
    <w:p w14:paraId="359CE7C9" w14:textId="282F2632" w:rsidR="001C2C35" w:rsidRPr="00B15F10" w:rsidRDefault="007F4F25" w:rsidP="00AF3201">
      <w:pPr>
        <w:pStyle w:val="ListParagraph"/>
        <w:numPr>
          <w:ilvl w:val="0"/>
          <w:numId w:val="33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Lập danh sách và quản lý</w:t>
      </w:r>
      <w:r w:rsidR="001C2C35">
        <w:rPr>
          <w:bCs/>
          <w:sz w:val="28"/>
          <w:szCs w:val="28"/>
          <w:lang w:val="pt-BR"/>
        </w:rPr>
        <w:t xml:space="preserve"> mã khóa bí mật </w:t>
      </w:r>
      <w:r>
        <w:rPr>
          <w:bCs/>
          <w:sz w:val="28"/>
          <w:szCs w:val="28"/>
          <w:lang w:val="pt-BR"/>
        </w:rPr>
        <w:t xml:space="preserve">của tài khoản quản trị </w:t>
      </w:r>
      <w:r w:rsidR="00C75FF3">
        <w:rPr>
          <w:bCs/>
          <w:sz w:val="28"/>
          <w:szCs w:val="28"/>
          <w:lang w:val="pt-BR"/>
        </w:rPr>
        <w:t>cục bộ</w:t>
      </w:r>
      <w:r w:rsidR="001C2C35">
        <w:rPr>
          <w:bCs/>
          <w:sz w:val="28"/>
          <w:szCs w:val="28"/>
          <w:lang w:val="pt-BR"/>
        </w:rPr>
        <w:t xml:space="preserve"> </w:t>
      </w:r>
      <w:r w:rsidR="00C75FF3">
        <w:rPr>
          <w:bCs/>
          <w:sz w:val="28"/>
          <w:szCs w:val="28"/>
          <w:lang w:val="pt-BR"/>
        </w:rPr>
        <w:t xml:space="preserve">của </w:t>
      </w:r>
      <w:r w:rsidR="001C2C35">
        <w:rPr>
          <w:bCs/>
          <w:sz w:val="28"/>
          <w:szCs w:val="28"/>
          <w:lang w:val="pt-BR"/>
        </w:rPr>
        <w:t xml:space="preserve">máy trạm sau khi kết nối domain </w:t>
      </w:r>
      <w:del w:id="597" w:author="Minh Nguyen" w:date="2021-12-17T10:19:00Z">
        <w:r w:rsidR="001C2C35" w:rsidDel="0073580F">
          <w:rPr>
            <w:bCs/>
            <w:sz w:val="28"/>
            <w:szCs w:val="28"/>
            <w:lang w:val="pt-BR"/>
          </w:rPr>
          <w:delText>NHNN</w:delText>
        </w:r>
      </w:del>
      <w:ins w:id="598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C24F24">
        <w:rPr>
          <w:bCs/>
          <w:sz w:val="28"/>
          <w:szCs w:val="28"/>
          <w:lang w:val="pt-BR"/>
        </w:rPr>
        <w:t xml:space="preserve"> theo Mẫu số 0</w:t>
      </w:r>
      <w:r w:rsidR="00C75FF3">
        <w:rPr>
          <w:bCs/>
          <w:sz w:val="28"/>
          <w:szCs w:val="28"/>
          <w:lang w:val="pt-BR"/>
        </w:rPr>
        <w:t>6</w:t>
      </w:r>
      <w:r w:rsidR="00C24F24">
        <w:rPr>
          <w:bCs/>
          <w:sz w:val="28"/>
          <w:szCs w:val="28"/>
          <w:lang w:val="pt-BR"/>
        </w:rPr>
        <w:t xml:space="preserve"> </w:t>
      </w:r>
      <w:r w:rsidR="00823527">
        <w:rPr>
          <w:bCs/>
          <w:sz w:val="28"/>
          <w:szCs w:val="28"/>
          <w:lang w:val="pt-BR"/>
        </w:rPr>
        <w:t>(</w:t>
      </w:r>
      <w:r w:rsidR="00C24F24">
        <w:rPr>
          <w:bCs/>
          <w:sz w:val="28"/>
          <w:szCs w:val="28"/>
          <w:lang w:val="pt-BR"/>
        </w:rPr>
        <w:t>đính kèm Quy chế này</w:t>
      </w:r>
      <w:r w:rsidR="00823527">
        <w:rPr>
          <w:bCs/>
          <w:sz w:val="28"/>
          <w:szCs w:val="28"/>
          <w:lang w:val="pt-BR"/>
        </w:rPr>
        <w:t>)</w:t>
      </w:r>
      <w:r w:rsidR="00C24F24">
        <w:rPr>
          <w:bCs/>
          <w:sz w:val="28"/>
          <w:szCs w:val="28"/>
          <w:lang w:val="pt-BR"/>
        </w:rPr>
        <w:t>.</w:t>
      </w:r>
      <w:r w:rsidR="00BF3061">
        <w:rPr>
          <w:bCs/>
          <w:sz w:val="28"/>
          <w:szCs w:val="28"/>
          <w:lang w:val="pt-BR"/>
        </w:rPr>
        <w:t xml:space="preserve"> </w:t>
      </w:r>
      <w:r w:rsidR="00BF3061" w:rsidRPr="00B15F10">
        <w:rPr>
          <w:bCs/>
          <w:sz w:val="28"/>
          <w:szCs w:val="28"/>
          <w:lang w:val="pt-BR"/>
        </w:rPr>
        <w:t xml:space="preserve">Mẫu </w:t>
      </w:r>
      <w:r w:rsidR="00BF3061">
        <w:rPr>
          <w:bCs/>
          <w:sz w:val="28"/>
          <w:szCs w:val="28"/>
          <w:lang w:val="pt-BR"/>
        </w:rPr>
        <w:t xml:space="preserve">số </w:t>
      </w:r>
      <w:r w:rsidR="00BF3061" w:rsidRPr="00B15F10">
        <w:rPr>
          <w:bCs/>
          <w:sz w:val="28"/>
          <w:szCs w:val="28"/>
          <w:lang w:val="pt-BR"/>
        </w:rPr>
        <w:t>0</w:t>
      </w:r>
      <w:r w:rsidR="00C75FF3">
        <w:rPr>
          <w:bCs/>
          <w:sz w:val="28"/>
          <w:szCs w:val="28"/>
          <w:lang w:val="pt-BR"/>
        </w:rPr>
        <w:t>6</w:t>
      </w:r>
      <w:r w:rsidR="00BF3061" w:rsidRPr="00B15F10">
        <w:rPr>
          <w:bCs/>
          <w:sz w:val="28"/>
          <w:szCs w:val="28"/>
          <w:lang w:val="pt-BR"/>
        </w:rPr>
        <w:t xml:space="preserve"> được lập</w:t>
      </w:r>
      <w:r w:rsidR="000133ED">
        <w:rPr>
          <w:bCs/>
          <w:sz w:val="28"/>
          <w:szCs w:val="28"/>
          <w:lang w:val="pt-BR"/>
        </w:rPr>
        <w:t xml:space="preserve"> thành</w:t>
      </w:r>
      <w:r w:rsidR="00BF3061" w:rsidRPr="00B15F10">
        <w:rPr>
          <w:bCs/>
          <w:sz w:val="28"/>
          <w:szCs w:val="28"/>
          <w:lang w:val="pt-BR"/>
        </w:rPr>
        <w:t xml:space="preserve"> 02 bản: 01 bản do </w:t>
      </w:r>
      <w:r w:rsidR="000133ED">
        <w:rPr>
          <w:bCs/>
          <w:sz w:val="28"/>
          <w:szCs w:val="28"/>
          <w:lang w:val="pt-BR"/>
        </w:rPr>
        <w:t xml:space="preserve">người </w:t>
      </w:r>
      <w:r w:rsidR="00BF3061" w:rsidRPr="00B15F10">
        <w:rPr>
          <w:bCs/>
          <w:sz w:val="28"/>
          <w:szCs w:val="28"/>
          <w:lang w:val="pt-BR"/>
        </w:rPr>
        <w:t>quản trị lưu trữ, 01 bản niêm phong và bàn giao cho Lãnh đạo tại đơn vị</w:t>
      </w:r>
      <w:r w:rsidR="00BF3061">
        <w:rPr>
          <w:bCs/>
          <w:sz w:val="28"/>
          <w:szCs w:val="28"/>
          <w:lang w:val="pt-BR"/>
        </w:rPr>
        <w:t>.</w:t>
      </w:r>
    </w:p>
    <w:p w14:paraId="3E75E5B0" w14:textId="33D912E6" w:rsidR="00866A64" w:rsidRPr="00222866" w:rsidRDefault="001C2C35" w:rsidP="00AF3201">
      <w:pPr>
        <w:pStyle w:val="ListParagraph"/>
        <w:numPr>
          <w:ilvl w:val="0"/>
          <w:numId w:val="33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 xml:space="preserve">Lập danh sách và quản lý hồ sơ đối với các máy trạm kết nối domain </w:t>
      </w:r>
      <w:del w:id="599" w:author="Minh Nguyen" w:date="2021-12-17T10:19:00Z">
        <w:r w:rsidDel="0073580F">
          <w:rPr>
            <w:bCs/>
            <w:sz w:val="28"/>
            <w:szCs w:val="28"/>
            <w:lang w:val="pt-BR"/>
          </w:rPr>
          <w:delText>NHNN</w:delText>
        </w:r>
      </w:del>
      <w:ins w:id="600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>
        <w:rPr>
          <w:bCs/>
          <w:sz w:val="28"/>
          <w:szCs w:val="28"/>
          <w:lang w:val="pt-BR"/>
        </w:rPr>
        <w:t xml:space="preserve"> </w:t>
      </w:r>
      <w:r w:rsidR="00866A64">
        <w:rPr>
          <w:bCs/>
          <w:sz w:val="28"/>
          <w:szCs w:val="28"/>
          <w:lang w:val="pt-BR"/>
        </w:rPr>
        <w:t xml:space="preserve">theo Mẫu số </w:t>
      </w:r>
      <w:r w:rsidR="002C2EAF">
        <w:rPr>
          <w:bCs/>
          <w:sz w:val="28"/>
          <w:szCs w:val="28"/>
          <w:lang w:val="pt-BR"/>
        </w:rPr>
        <w:t>0</w:t>
      </w:r>
      <w:r w:rsidR="00C75FF3">
        <w:rPr>
          <w:bCs/>
          <w:sz w:val="28"/>
          <w:szCs w:val="28"/>
          <w:lang w:val="pt-BR"/>
        </w:rPr>
        <w:t>7</w:t>
      </w:r>
      <w:r w:rsidR="00866A64">
        <w:rPr>
          <w:bCs/>
          <w:sz w:val="28"/>
          <w:szCs w:val="28"/>
          <w:lang w:val="pt-BR"/>
        </w:rPr>
        <w:t xml:space="preserve"> </w:t>
      </w:r>
      <w:r w:rsidR="000133ED">
        <w:rPr>
          <w:bCs/>
          <w:sz w:val="28"/>
          <w:szCs w:val="28"/>
          <w:lang w:val="pt-BR"/>
        </w:rPr>
        <w:t>(</w:t>
      </w:r>
      <w:r w:rsidR="00866A64">
        <w:rPr>
          <w:bCs/>
          <w:sz w:val="28"/>
          <w:szCs w:val="28"/>
          <w:lang w:val="pt-BR"/>
        </w:rPr>
        <w:t>đính kèm Quy chế này</w:t>
      </w:r>
      <w:r w:rsidR="00823527">
        <w:rPr>
          <w:bCs/>
          <w:sz w:val="28"/>
          <w:szCs w:val="28"/>
          <w:lang w:val="pt-BR"/>
        </w:rPr>
        <w:t>)</w:t>
      </w:r>
      <w:r w:rsidR="00866A64">
        <w:rPr>
          <w:bCs/>
          <w:sz w:val="28"/>
          <w:szCs w:val="28"/>
          <w:lang w:val="pt-BR"/>
        </w:rPr>
        <w:t>.</w:t>
      </w:r>
    </w:p>
    <w:p w14:paraId="2589AC32" w14:textId="2198F7F1" w:rsidR="001C2C35" w:rsidRPr="00905A89" w:rsidRDefault="001C2C35" w:rsidP="00AF3201">
      <w:pPr>
        <w:pStyle w:val="ListParagraph"/>
        <w:numPr>
          <w:ilvl w:val="0"/>
          <w:numId w:val="33"/>
        </w:numPr>
        <w:spacing w:before="120" w:after="120" w:line="276" w:lineRule="auto"/>
        <w:ind w:left="0" w:firstLine="567"/>
        <w:contextualSpacing w:val="0"/>
        <w:jc w:val="both"/>
        <w:rPr>
          <w:bCs/>
          <w:szCs w:val="28"/>
          <w:lang w:val="pt-BR"/>
        </w:rPr>
      </w:pPr>
      <w:r>
        <w:rPr>
          <w:bCs/>
          <w:sz w:val="28"/>
          <w:szCs w:val="28"/>
          <w:lang w:val="pt-BR"/>
        </w:rPr>
        <w:lastRenderedPageBreak/>
        <w:t>Thực hiện thiết lập lại mã khóa bí mật của tài khoản định danh, mở khóa tài khoản định danh</w:t>
      </w:r>
      <w:r w:rsidR="00C721E4">
        <w:rPr>
          <w:bCs/>
          <w:sz w:val="28"/>
          <w:szCs w:val="28"/>
          <w:lang w:val="pt-BR"/>
        </w:rPr>
        <w:t xml:space="preserve"> cho </w:t>
      </w:r>
      <w:r w:rsidR="0060625C">
        <w:rPr>
          <w:bCs/>
          <w:sz w:val="28"/>
          <w:szCs w:val="28"/>
          <w:lang w:val="pt-BR"/>
        </w:rPr>
        <w:t>tổ chức</w:t>
      </w:r>
      <w:r w:rsidR="00C721E4">
        <w:rPr>
          <w:bCs/>
          <w:sz w:val="28"/>
          <w:szCs w:val="28"/>
          <w:lang w:val="pt-BR"/>
        </w:rPr>
        <w:t xml:space="preserve"> và người dùng tại đơn vị theo quy định</w:t>
      </w:r>
      <w:r w:rsidR="00866A64">
        <w:rPr>
          <w:bCs/>
          <w:sz w:val="28"/>
          <w:szCs w:val="28"/>
          <w:lang w:val="pt-BR"/>
        </w:rPr>
        <w:t>, quá trình thực hiện phải ghi nhật ký theo Mẫu số</w:t>
      </w:r>
      <w:r>
        <w:rPr>
          <w:bCs/>
          <w:sz w:val="28"/>
          <w:szCs w:val="28"/>
          <w:lang w:val="pt-BR"/>
        </w:rPr>
        <w:t xml:space="preserve"> </w:t>
      </w:r>
      <w:r w:rsidR="00C75FF3">
        <w:rPr>
          <w:bCs/>
          <w:sz w:val="28"/>
          <w:szCs w:val="28"/>
          <w:lang w:val="pt-BR"/>
        </w:rPr>
        <w:t>08</w:t>
      </w:r>
      <w:r w:rsidR="00866A64">
        <w:rPr>
          <w:bCs/>
          <w:sz w:val="28"/>
          <w:szCs w:val="28"/>
          <w:lang w:val="pt-BR"/>
        </w:rPr>
        <w:t xml:space="preserve"> </w:t>
      </w:r>
      <w:r w:rsidR="00823527">
        <w:rPr>
          <w:bCs/>
          <w:sz w:val="28"/>
          <w:szCs w:val="28"/>
          <w:lang w:val="pt-BR"/>
        </w:rPr>
        <w:t>(</w:t>
      </w:r>
      <w:r w:rsidR="00866A64">
        <w:rPr>
          <w:bCs/>
          <w:sz w:val="28"/>
          <w:szCs w:val="28"/>
          <w:lang w:val="pt-BR"/>
        </w:rPr>
        <w:t>đính kèm Quy chế này</w:t>
      </w:r>
      <w:r w:rsidR="00823527">
        <w:rPr>
          <w:bCs/>
          <w:sz w:val="28"/>
          <w:szCs w:val="28"/>
          <w:lang w:val="pt-BR"/>
        </w:rPr>
        <w:t>)</w:t>
      </w:r>
      <w:r w:rsidR="00866A64">
        <w:rPr>
          <w:bCs/>
          <w:sz w:val="28"/>
          <w:szCs w:val="28"/>
          <w:lang w:val="pt-BR"/>
        </w:rPr>
        <w:t>.</w:t>
      </w:r>
    </w:p>
    <w:p w14:paraId="167EE85C" w14:textId="5445587F" w:rsidR="004F1D53" w:rsidRPr="00B96661" w:rsidRDefault="004F1D53" w:rsidP="00AF3201">
      <w:pPr>
        <w:pStyle w:val="Heading2"/>
        <w:spacing w:before="120" w:after="120" w:line="276" w:lineRule="auto"/>
        <w:ind w:firstLine="567"/>
        <w:rPr>
          <w:rStyle w:val="Heading2Char"/>
          <w:b/>
          <w:lang w:val="pt-BR"/>
        </w:rPr>
      </w:pPr>
      <w:r w:rsidRPr="00B96661">
        <w:rPr>
          <w:rStyle w:val="Heading2Char"/>
          <w:b/>
          <w:lang w:val="pt-BR"/>
        </w:rPr>
        <w:t>Điề</w:t>
      </w:r>
      <w:r w:rsidR="00E836FF" w:rsidRPr="00B96661">
        <w:rPr>
          <w:rStyle w:val="Heading2Char"/>
          <w:b/>
          <w:lang w:val="pt-BR"/>
        </w:rPr>
        <w:t xml:space="preserve">u </w:t>
      </w:r>
      <w:r w:rsidR="0059129D">
        <w:rPr>
          <w:rStyle w:val="Heading2Char"/>
          <w:b/>
          <w:lang w:val="pt-BR"/>
        </w:rPr>
        <w:t>19</w:t>
      </w:r>
      <w:r w:rsidRPr="00B96661">
        <w:rPr>
          <w:rStyle w:val="Heading2Char"/>
          <w:b/>
          <w:lang w:val="pt-BR"/>
        </w:rPr>
        <w:t xml:space="preserve">. Trách nhiệm của </w:t>
      </w:r>
      <w:r w:rsidR="00F50C98" w:rsidRPr="00B96661">
        <w:rPr>
          <w:rStyle w:val="Heading2Char"/>
          <w:b/>
          <w:lang w:val="pt-BR"/>
        </w:rPr>
        <w:t>người dùng</w:t>
      </w:r>
    </w:p>
    <w:p w14:paraId="2180D719" w14:textId="29B6C704" w:rsidR="00074A5E" w:rsidRPr="00771AAE" w:rsidRDefault="00C745DF" w:rsidP="00AF3201">
      <w:pPr>
        <w:pStyle w:val="ListParagraph"/>
        <w:numPr>
          <w:ilvl w:val="0"/>
          <w:numId w:val="67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B</w:t>
      </w:r>
      <w:r w:rsidR="00074A5E" w:rsidRPr="00771AAE">
        <w:rPr>
          <w:bCs/>
          <w:sz w:val="28"/>
          <w:szCs w:val="28"/>
          <w:lang w:val="pt-BR"/>
        </w:rPr>
        <w:t xml:space="preserve">ảo vệ </w:t>
      </w:r>
      <w:r w:rsidR="00C5620D">
        <w:rPr>
          <w:bCs/>
          <w:sz w:val="28"/>
          <w:szCs w:val="28"/>
          <w:lang w:val="pt-BR"/>
        </w:rPr>
        <w:t>mã khóa bí mật</w:t>
      </w:r>
      <w:r w:rsidR="00074A5E" w:rsidRPr="00771AAE">
        <w:rPr>
          <w:bCs/>
          <w:sz w:val="28"/>
          <w:szCs w:val="28"/>
          <w:lang w:val="pt-BR"/>
        </w:rPr>
        <w:t xml:space="preserve"> </w:t>
      </w:r>
      <w:r w:rsidR="00503D75" w:rsidRPr="00771AAE">
        <w:rPr>
          <w:bCs/>
          <w:sz w:val="28"/>
          <w:szCs w:val="28"/>
          <w:lang w:val="pt-BR"/>
        </w:rPr>
        <w:t>của tài khoản định danh</w:t>
      </w:r>
      <w:r w:rsidR="00074A5E" w:rsidRPr="00771AAE">
        <w:rPr>
          <w:bCs/>
          <w:sz w:val="28"/>
          <w:szCs w:val="28"/>
          <w:lang w:val="pt-BR"/>
        </w:rPr>
        <w:t>, tuân thủ các quy định về an ninh, bảo mật</w:t>
      </w:r>
      <w:r w:rsidR="009909E6">
        <w:rPr>
          <w:bCs/>
          <w:sz w:val="28"/>
          <w:szCs w:val="28"/>
          <w:lang w:val="pt-BR"/>
        </w:rPr>
        <w:t xml:space="preserve"> thông tin của </w:t>
      </w:r>
      <w:del w:id="601" w:author="Minh Nguyen" w:date="2021-12-17T10:19:00Z">
        <w:r w:rsidR="009909E6" w:rsidDel="0073580F">
          <w:rPr>
            <w:bCs/>
            <w:sz w:val="28"/>
            <w:szCs w:val="28"/>
            <w:lang w:val="pt-BR"/>
          </w:rPr>
          <w:delText>NHNN</w:delText>
        </w:r>
      </w:del>
      <w:ins w:id="602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503D75" w:rsidRPr="00771AAE">
        <w:rPr>
          <w:bCs/>
          <w:sz w:val="28"/>
          <w:szCs w:val="28"/>
          <w:lang w:val="pt-BR"/>
        </w:rPr>
        <w:t>.</w:t>
      </w:r>
    </w:p>
    <w:p w14:paraId="66C89653" w14:textId="08A6C918" w:rsidR="00074A5E" w:rsidRDefault="00074A5E" w:rsidP="00AF3201">
      <w:pPr>
        <w:pStyle w:val="ListParagraph"/>
        <w:numPr>
          <w:ilvl w:val="0"/>
          <w:numId w:val="67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 w:rsidRPr="00771AAE">
        <w:rPr>
          <w:bCs/>
          <w:sz w:val="28"/>
          <w:szCs w:val="28"/>
          <w:lang w:val="pt-BR"/>
        </w:rPr>
        <w:t xml:space="preserve">Không sử dụng </w:t>
      </w:r>
      <w:r w:rsidR="00BF2F07">
        <w:rPr>
          <w:bCs/>
          <w:sz w:val="28"/>
          <w:szCs w:val="28"/>
          <w:lang w:val="pt-BR"/>
        </w:rPr>
        <w:t xml:space="preserve">trái phép </w:t>
      </w:r>
      <w:r w:rsidR="005A5F8C">
        <w:rPr>
          <w:bCs/>
          <w:sz w:val="28"/>
          <w:szCs w:val="28"/>
          <w:lang w:val="pt-BR"/>
        </w:rPr>
        <w:t xml:space="preserve">tài khoản định danh </w:t>
      </w:r>
      <w:r w:rsidRPr="00771AAE">
        <w:rPr>
          <w:bCs/>
          <w:sz w:val="28"/>
          <w:szCs w:val="28"/>
          <w:lang w:val="pt-BR"/>
        </w:rPr>
        <w:t xml:space="preserve">hoặc phổ biến </w:t>
      </w:r>
      <w:r w:rsidR="001F3DFC">
        <w:rPr>
          <w:bCs/>
          <w:sz w:val="28"/>
          <w:szCs w:val="28"/>
          <w:lang w:val="pt-BR"/>
        </w:rPr>
        <w:t>mã khóa bí mật</w:t>
      </w:r>
      <w:r w:rsidRPr="00771AAE">
        <w:rPr>
          <w:bCs/>
          <w:sz w:val="28"/>
          <w:szCs w:val="28"/>
          <w:lang w:val="pt-BR"/>
        </w:rPr>
        <w:t xml:space="preserve"> </w:t>
      </w:r>
      <w:r w:rsidR="00C721E4">
        <w:rPr>
          <w:bCs/>
          <w:sz w:val="28"/>
          <w:szCs w:val="28"/>
          <w:lang w:val="pt-BR"/>
        </w:rPr>
        <w:t>của người dùng khác</w:t>
      </w:r>
      <w:r w:rsidRPr="00771AAE">
        <w:rPr>
          <w:bCs/>
          <w:sz w:val="28"/>
          <w:szCs w:val="28"/>
          <w:lang w:val="pt-BR"/>
        </w:rPr>
        <w:t>.</w:t>
      </w:r>
    </w:p>
    <w:p w14:paraId="383BE07E" w14:textId="379CB5A8" w:rsidR="00074A5E" w:rsidRPr="00771AAE" w:rsidRDefault="00074A5E" w:rsidP="00AF3201">
      <w:pPr>
        <w:pStyle w:val="ListParagraph"/>
        <w:numPr>
          <w:ilvl w:val="0"/>
          <w:numId w:val="67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 w:rsidRPr="00771AAE">
        <w:rPr>
          <w:bCs/>
          <w:sz w:val="28"/>
          <w:szCs w:val="28"/>
          <w:lang w:val="pt-BR"/>
        </w:rPr>
        <w:t xml:space="preserve">Bàn giao tài </w:t>
      </w:r>
      <w:r w:rsidR="00503D75" w:rsidRPr="00771AAE">
        <w:rPr>
          <w:bCs/>
          <w:sz w:val="28"/>
          <w:szCs w:val="28"/>
          <w:lang w:val="pt-BR"/>
        </w:rPr>
        <w:t xml:space="preserve">khoản </w:t>
      </w:r>
      <w:r w:rsidR="00C745DF">
        <w:rPr>
          <w:bCs/>
          <w:sz w:val="28"/>
          <w:szCs w:val="28"/>
          <w:lang w:val="pt-BR"/>
        </w:rPr>
        <w:t xml:space="preserve">quản trị </w:t>
      </w:r>
      <w:r w:rsidR="00180A2C">
        <w:rPr>
          <w:bCs/>
          <w:sz w:val="28"/>
          <w:szCs w:val="28"/>
          <w:lang w:val="pt-BR"/>
        </w:rPr>
        <w:t>cục bộ</w:t>
      </w:r>
      <w:r w:rsidR="00E22759">
        <w:rPr>
          <w:bCs/>
          <w:sz w:val="28"/>
          <w:szCs w:val="28"/>
          <w:lang w:val="pt-BR"/>
        </w:rPr>
        <w:t xml:space="preserve"> của</w:t>
      </w:r>
      <w:r w:rsidR="00C129A7">
        <w:rPr>
          <w:bCs/>
          <w:sz w:val="28"/>
          <w:szCs w:val="28"/>
          <w:lang w:val="pt-BR"/>
        </w:rPr>
        <w:t xml:space="preserve"> </w:t>
      </w:r>
      <w:r w:rsidR="00157642">
        <w:rPr>
          <w:bCs/>
          <w:sz w:val="28"/>
          <w:szCs w:val="28"/>
          <w:lang w:val="pt-BR"/>
        </w:rPr>
        <w:t>máy trạm</w:t>
      </w:r>
      <w:r w:rsidRPr="00771AAE">
        <w:rPr>
          <w:bCs/>
          <w:sz w:val="28"/>
          <w:szCs w:val="28"/>
          <w:lang w:val="pt-BR"/>
        </w:rPr>
        <w:t xml:space="preserve"> cho </w:t>
      </w:r>
      <w:r w:rsidR="001734AB">
        <w:rPr>
          <w:bCs/>
          <w:sz w:val="28"/>
          <w:szCs w:val="28"/>
          <w:lang w:val="pt-BR"/>
        </w:rPr>
        <w:t>người</w:t>
      </w:r>
      <w:r w:rsidR="00F25737">
        <w:rPr>
          <w:bCs/>
          <w:sz w:val="28"/>
          <w:szCs w:val="28"/>
          <w:lang w:val="pt-BR"/>
        </w:rPr>
        <w:t xml:space="preserve"> </w:t>
      </w:r>
      <w:r w:rsidRPr="00771AAE">
        <w:rPr>
          <w:bCs/>
          <w:sz w:val="28"/>
          <w:szCs w:val="28"/>
          <w:lang w:val="pt-BR"/>
        </w:rPr>
        <w:t>quản trị thuộc đơn vị.</w:t>
      </w:r>
    </w:p>
    <w:p w14:paraId="6C2022A7" w14:textId="63FDA68A" w:rsidR="00074A5E" w:rsidRPr="00A73964" w:rsidRDefault="00074A5E" w:rsidP="00AF3201">
      <w:pPr>
        <w:pStyle w:val="ListParagraph"/>
        <w:numPr>
          <w:ilvl w:val="0"/>
          <w:numId w:val="67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 w:rsidRPr="00771AAE">
        <w:rPr>
          <w:bCs/>
          <w:sz w:val="28"/>
          <w:szCs w:val="28"/>
          <w:lang w:val="pt-BR"/>
        </w:rPr>
        <w:t xml:space="preserve">Không tự ý </w:t>
      </w:r>
      <w:r w:rsidR="00A83499">
        <w:rPr>
          <w:bCs/>
          <w:sz w:val="28"/>
          <w:szCs w:val="28"/>
          <w:lang w:val="pt-BR"/>
        </w:rPr>
        <w:t xml:space="preserve">thay đổi cấu hình, cài đặt hoặc gỡ bỏ các phần mềm trên </w:t>
      </w:r>
      <w:r w:rsidR="00157642">
        <w:rPr>
          <w:bCs/>
          <w:sz w:val="28"/>
          <w:szCs w:val="28"/>
          <w:lang w:val="pt-BR"/>
        </w:rPr>
        <w:t>máy trạm</w:t>
      </w:r>
      <w:r w:rsidR="00A83499">
        <w:rPr>
          <w:bCs/>
          <w:sz w:val="28"/>
          <w:szCs w:val="28"/>
          <w:lang w:val="pt-BR"/>
        </w:rPr>
        <w:t xml:space="preserve"> kết nối domain </w:t>
      </w:r>
      <w:del w:id="603" w:author="Minh Nguyen" w:date="2021-12-17T10:19:00Z">
        <w:r w:rsidR="00A83499" w:rsidDel="0073580F">
          <w:rPr>
            <w:bCs/>
            <w:sz w:val="28"/>
            <w:szCs w:val="28"/>
            <w:lang w:val="pt-BR"/>
          </w:rPr>
          <w:delText>NHNN</w:delText>
        </w:r>
      </w:del>
      <w:ins w:id="604" w:author="Minh Nguyen" w:date="2021-12-17T10:19:00Z">
        <w:r w:rsidR="0073580F">
          <w:rPr>
            <w:bCs/>
            <w:sz w:val="28"/>
            <w:szCs w:val="28"/>
            <w:lang w:val="pt-BR"/>
          </w:rPr>
          <w:t>BHXH</w:t>
        </w:r>
      </w:ins>
      <w:r w:rsidR="00A83499">
        <w:rPr>
          <w:bCs/>
          <w:sz w:val="28"/>
          <w:szCs w:val="28"/>
          <w:lang w:val="pt-BR"/>
        </w:rPr>
        <w:t>.</w:t>
      </w:r>
    </w:p>
    <w:p w14:paraId="5319C131" w14:textId="521319B5" w:rsidR="006529C0" w:rsidRPr="006824E7" w:rsidRDefault="00F73484" w:rsidP="00AF3201">
      <w:pPr>
        <w:pStyle w:val="ListParagraph"/>
        <w:numPr>
          <w:ilvl w:val="0"/>
          <w:numId w:val="67"/>
        </w:numPr>
        <w:spacing w:before="120" w:after="120" w:line="276" w:lineRule="auto"/>
        <w:ind w:left="0" w:firstLine="567"/>
        <w:contextualSpacing w:val="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T</w:t>
      </w:r>
      <w:r w:rsidRPr="00771AAE">
        <w:rPr>
          <w:bCs/>
          <w:sz w:val="28"/>
          <w:szCs w:val="28"/>
          <w:lang w:val="pt-BR"/>
        </w:rPr>
        <w:t xml:space="preserve">hông báo cho </w:t>
      </w:r>
      <w:r>
        <w:rPr>
          <w:bCs/>
          <w:sz w:val="28"/>
          <w:szCs w:val="28"/>
          <w:lang w:val="pt-BR"/>
        </w:rPr>
        <w:t>người</w:t>
      </w:r>
      <w:r w:rsidRPr="00771AAE">
        <w:rPr>
          <w:bCs/>
          <w:sz w:val="28"/>
          <w:szCs w:val="28"/>
          <w:lang w:val="pt-BR"/>
        </w:rPr>
        <w:t xml:space="preserve"> </w:t>
      </w:r>
      <w:r>
        <w:rPr>
          <w:bCs/>
          <w:sz w:val="28"/>
          <w:szCs w:val="28"/>
          <w:lang w:val="pt-BR"/>
        </w:rPr>
        <w:t xml:space="preserve">quản trị </w:t>
      </w:r>
      <w:r w:rsidRPr="00771AAE">
        <w:rPr>
          <w:bCs/>
          <w:sz w:val="28"/>
          <w:szCs w:val="28"/>
          <w:lang w:val="pt-BR"/>
        </w:rPr>
        <w:t>tại đơn vị để được hướng dẫn và hỗ trợ</w:t>
      </w:r>
      <w:r>
        <w:rPr>
          <w:bCs/>
          <w:sz w:val="28"/>
          <w:szCs w:val="28"/>
          <w:lang w:val="pt-BR"/>
        </w:rPr>
        <w:t xml:space="preserve"> k</w:t>
      </w:r>
      <w:r w:rsidR="00C745DF">
        <w:rPr>
          <w:bCs/>
          <w:sz w:val="28"/>
          <w:szCs w:val="28"/>
          <w:lang w:val="pt-BR"/>
        </w:rPr>
        <w:t xml:space="preserve">hi </w:t>
      </w:r>
      <w:r w:rsidR="00F25737" w:rsidRPr="00771AAE">
        <w:rPr>
          <w:bCs/>
          <w:sz w:val="28"/>
          <w:szCs w:val="28"/>
          <w:lang w:val="pt-BR"/>
        </w:rPr>
        <w:t xml:space="preserve">phát sinh sự cố </w:t>
      </w:r>
      <w:r w:rsidR="00F25737">
        <w:rPr>
          <w:bCs/>
          <w:sz w:val="28"/>
          <w:szCs w:val="28"/>
          <w:lang w:val="pt-BR"/>
        </w:rPr>
        <w:t xml:space="preserve">hoặc </w:t>
      </w:r>
      <w:r w:rsidR="00074A5E" w:rsidRPr="00771AAE">
        <w:rPr>
          <w:bCs/>
          <w:sz w:val="28"/>
          <w:szCs w:val="28"/>
          <w:lang w:val="pt-BR"/>
        </w:rPr>
        <w:t xml:space="preserve">có yêu cầu cài đặt </w:t>
      </w:r>
      <w:r w:rsidR="00C745DF">
        <w:rPr>
          <w:bCs/>
          <w:sz w:val="28"/>
          <w:szCs w:val="28"/>
          <w:lang w:val="pt-BR"/>
        </w:rPr>
        <w:t xml:space="preserve">mới </w:t>
      </w:r>
      <w:r w:rsidR="00074A5E" w:rsidRPr="00771AAE">
        <w:rPr>
          <w:bCs/>
          <w:sz w:val="28"/>
          <w:szCs w:val="28"/>
          <w:lang w:val="pt-BR"/>
        </w:rPr>
        <w:t xml:space="preserve">phần mềm </w:t>
      </w:r>
      <w:r w:rsidR="00C745DF">
        <w:rPr>
          <w:bCs/>
          <w:sz w:val="28"/>
          <w:szCs w:val="28"/>
          <w:lang w:val="pt-BR"/>
        </w:rPr>
        <w:t>phục vụ công tác chuyên môn</w:t>
      </w:r>
      <w:r w:rsidR="00503D75" w:rsidRPr="00771AAE">
        <w:rPr>
          <w:bCs/>
          <w:sz w:val="28"/>
          <w:szCs w:val="28"/>
          <w:lang w:val="pt-BR"/>
        </w:rPr>
        <w:t>.</w:t>
      </w:r>
      <w:r w:rsidR="0082758D">
        <w:rPr>
          <w:bCs/>
          <w:sz w:val="28"/>
          <w:szCs w:val="28"/>
          <w:lang w:val="pt-BR"/>
        </w:rPr>
        <w:t>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D53" w14:paraId="1D00E7EC" w14:textId="77777777" w:rsidTr="00771AAE">
        <w:tc>
          <w:tcPr>
            <w:tcW w:w="4675" w:type="dxa"/>
          </w:tcPr>
          <w:p w14:paraId="3546FB32" w14:textId="77777777" w:rsidR="004F1D53" w:rsidRPr="00771AAE" w:rsidRDefault="004F1D53" w:rsidP="009D3A88">
            <w:pPr>
              <w:spacing w:before="120" w:after="120" w:line="360" w:lineRule="exact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4675" w:type="dxa"/>
          </w:tcPr>
          <w:p w14:paraId="7F1F8EF1" w14:textId="23E8B8A2" w:rsidR="004F1D53" w:rsidRPr="00771AAE" w:rsidRDefault="00531BEB" w:rsidP="00110385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del w:id="605" w:author="Minh Nguyen" w:date="2021-12-17T11:50:00Z">
              <w:r w:rsidRPr="00771AAE" w:rsidDel="00E1271F">
                <w:rPr>
                  <w:b/>
                  <w:bCs/>
                  <w:sz w:val="28"/>
                  <w:szCs w:val="28"/>
                  <w:lang w:val="pt-BR"/>
                </w:rPr>
                <w:delText>THỐNG ĐỐC</w:delText>
              </w:r>
            </w:del>
            <w:ins w:id="606" w:author="Minh Nguyen" w:date="2021-12-17T11:50:00Z">
              <w:r w:rsidR="00E1271F">
                <w:rPr>
                  <w:b/>
                  <w:bCs/>
                  <w:sz w:val="28"/>
                  <w:szCs w:val="28"/>
                  <w:lang w:val="pt-BR"/>
                </w:rPr>
                <w:t>TỔNG GIÁM ĐỐC</w:t>
              </w:r>
            </w:ins>
          </w:p>
          <w:p w14:paraId="78BBB553" w14:textId="3674FC9C" w:rsidR="00531BEB" w:rsidRPr="00771AAE" w:rsidRDefault="00531BEB" w:rsidP="00110385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  <w:p w14:paraId="54282212" w14:textId="77777777" w:rsidR="00531BEB" w:rsidRPr="00771AAE" w:rsidRDefault="00531BEB" w:rsidP="00531BEB">
            <w:pPr>
              <w:spacing w:before="120" w:after="120" w:line="360" w:lineRule="exact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  <w:p w14:paraId="22AFDC31" w14:textId="77777777" w:rsidR="00531BEB" w:rsidRPr="00771AAE" w:rsidRDefault="00531BEB" w:rsidP="00531BEB">
            <w:pPr>
              <w:spacing w:before="120" w:after="120" w:line="360" w:lineRule="exact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  <w:p w14:paraId="4F9EFA7F" w14:textId="77777777" w:rsidR="00531BEB" w:rsidRPr="00771AAE" w:rsidRDefault="00531BEB" w:rsidP="00531BEB">
            <w:pPr>
              <w:spacing w:before="120" w:after="120" w:line="360" w:lineRule="exact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  <w:p w14:paraId="20FCCAE8" w14:textId="289B861A" w:rsidR="00531BEB" w:rsidRDefault="00531BEB" w:rsidP="00531BEB">
            <w:pPr>
              <w:spacing w:before="120" w:after="120" w:line="36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6CE00B5" w14:textId="77777777" w:rsidR="004F1D53" w:rsidRDefault="004F1D53" w:rsidP="009D3A88">
      <w:pPr>
        <w:spacing w:before="120" w:after="120" w:line="360" w:lineRule="exact"/>
        <w:ind w:firstLine="567"/>
        <w:jc w:val="both"/>
        <w:rPr>
          <w:b/>
          <w:bCs/>
          <w:sz w:val="28"/>
          <w:szCs w:val="28"/>
        </w:rPr>
      </w:pPr>
    </w:p>
    <w:p w14:paraId="4FBEA41D" w14:textId="77777777" w:rsidR="004C09B6" w:rsidRPr="00771AAE" w:rsidRDefault="003713D9" w:rsidP="00771AAE">
      <w:pPr>
        <w:pStyle w:val="Heading1"/>
        <w:spacing w:before="0"/>
        <w:rPr>
          <w:b w:val="0"/>
        </w:rPr>
      </w:pPr>
      <w:r>
        <w:rPr>
          <w:b w:val="0"/>
          <w:bCs/>
          <w:szCs w:val="28"/>
        </w:rPr>
        <w:br w:type="page"/>
      </w:r>
      <w:r w:rsidR="004C09B6" w:rsidRPr="00FF47F4">
        <w:lastRenderedPageBreak/>
        <w:t>Ph</w:t>
      </w:r>
      <w:r w:rsidR="004C09B6" w:rsidRPr="00771AAE">
        <w:t>ụ lục 01</w:t>
      </w:r>
    </w:p>
    <w:p w14:paraId="1E3D72D8" w14:textId="68E5D672" w:rsidR="002917F7" w:rsidRDefault="002917F7" w:rsidP="00771AAE">
      <w:pPr>
        <w:pStyle w:val="Heading1"/>
        <w:spacing w:before="0"/>
      </w:pPr>
      <w:r w:rsidRPr="00FF47F4">
        <w:t xml:space="preserve">Các thông tin </w:t>
      </w:r>
      <w:r w:rsidRPr="00771AAE">
        <w:t>định danh</w:t>
      </w:r>
    </w:p>
    <w:p w14:paraId="470148FA" w14:textId="77777777" w:rsidR="00D20CAD" w:rsidRPr="00905A89" w:rsidRDefault="00D20CAD" w:rsidP="00905A89">
      <w:pPr>
        <w:rPr>
          <w:b/>
        </w:rPr>
      </w:pPr>
    </w:p>
    <w:p w14:paraId="45A0912B" w14:textId="5264A0C1" w:rsidR="0071363F" w:rsidRPr="00905A89" w:rsidRDefault="002917F7" w:rsidP="00905A89">
      <w:pPr>
        <w:pStyle w:val="ListParagraph"/>
        <w:numPr>
          <w:ilvl w:val="0"/>
          <w:numId w:val="49"/>
        </w:numPr>
        <w:spacing w:after="160" w:line="259" w:lineRule="auto"/>
        <w:ind w:left="0" w:firstLine="567"/>
        <w:rPr>
          <w:b/>
          <w:bCs/>
          <w:i/>
          <w:sz w:val="28"/>
          <w:szCs w:val="28"/>
        </w:rPr>
      </w:pPr>
      <w:r w:rsidRPr="00905A89">
        <w:rPr>
          <w:b/>
          <w:bCs/>
          <w:sz w:val="28"/>
          <w:szCs w:val="28"/>
        </w:rPr>
        <w:t>Các thông tin</w:t>
      </w:r>
      <w:r w:rsidR="0071363F">
        <w:rPr>
          <w:b/>
          <w:bCs/>
          <w:sz w:val="28"/>
          <w:szCs w:val="28"/>
        </w:rPr>
        <w:t xml:space="preserve"> không thể thay đổi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3"/>
        <w:gridCol w:w="4882"/>
      </w:tblGrid>
      <w:tr w:rsidR="00FF12C1" w14:paraId="0E3E9400" w14:textId="77777777" w:rsidTr="00D6128A">
        <w:trPr>
          <w:jc w:val="center"/>
        </w:trPr>
        <w:tc>
          <w:tcPr>
            <w:tcW w:w="783" w:type="dxa"/>
            <w:vAlign w:val="center"/>
          </w:tcPr>
          <w:p w14:paraId="3B29270D" w14:textId="77777777" w:rsidR="00FF12C1" w:rsidRDefault="00FF12C1" w:rsidP="009575B1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882" w:type="dxa"/>
            <w:noWrap/>
            <w:tcMar>
              <w:top w:w="85" w:type="dxa"/>
              <w:left w:w="198" w:type="dxa"/>
              <w:right w:w="198" w:type="dxa"/>
            </w:tcMar>
            <w:vAlign w:val="center"/>
          </w:tcPr>
          <w:p w14:paraId="34CBEC8C" w14:textId="77777777" w:rsidR="00FF12C1" w:rsidRDefault="00FF12C1" w:rsidP="009575B1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Thông tin</w:t>
            </w:r>
          </w:p>
        </w:tc>
      </w:tr>
      <w:tr w:rsidR="00FF12C1" w:rsidRPr="00B277EA" w14:paraId="3718B005" w14:textId="77777777" w:rsidTr="00D6128A">
        <w:trPr>
          <w:jc w:val="center"/>
        </w:trPr>
        <w:tc>
          <w:tcPr>
            <w:tcW w:w="783" w:type="dxa"/>
            <w:vAlign w:val="center"/>
          </w:tcPr>
          <w:p w14:paraId="11C06F03" w14:textId="1CD028D3" w:rsidR="00FF12C1" w:rsidRDefault="00FF12C1" w:rsidP="009575B1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882" w:type="dxa"/>
            <w:noWrap/>
            <w:tcMar>
              <w:top w:w="85" w:type="dxa"/>
              <w:left w:w="198" w:type="dxa"/>
              <w:right w:w="198" w:type="dxa"/>
            </w:tcMar>
            <w:vAlign w:val="center"/>
          </w:tcPr>
          <w:p w14:paraId="1E6F839C" w14:textId="247E5053" w:rsidR="00FF12C1" w:rsidRDefault="00FF12C1" w:rsidP="00D6128A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Tên tài khoản định danh</w:t>
            </w:r>
            <w:r w:rsidR="00D6128A">
              <w:rPr>
                <w:bCs/>
                <w:sz w:val="28"/>
                <w:szCs w:val="28"/>
              </w:rPr>
              <w:t xml:space="preserve"> (User name)</w:t>
            </w:r>
          </w:p>
        </w:tc>
      </w:tr>
    </w:tbl>
    <w:p w14:paraId="4FF9BF35" w14:textId="77777777" w:rsidR="00FF12C1" w:rsidRPr="00905A89" w:rsidRDefault="00FF12C1" w:rsidP="00905A89">
      <w:pPr>
        <w:pStyle w:val="ListParagraph"/>
        <w:spacing w:after="160" w:line="259" w:lineRule="auto"/>
        <w:ind w:left="567"/>
        <w:rPr>
          <w:b/>
          <w:bCs/>
          <w:i/>
          <w:sz w:val="28"/>
          <w:szCs w:val="28"/>
        </w:rPr>
      </w:pPr>
    </w:p>
    <w:p w14:paraId="111D622F" w14:textId="3277887D" w:rsidR="00191BCF" w:rsidRDefault="00191BCF" w:rsidP="00905A89">
      <w:pPr>
        <w:pStyle w:val="ListParagraph"/>
        <w:numPr>
          <w:ilvl w:val="0"/>
          <w:numId w:val="49"/>
        </w:numPr>
        <w:spacing w:after="160" w:line="259" w:lineRule="auto"/>
        <w:ind w:left="0" w:firstLine="567"/>
        <w:rPr>
          <w:b/>
          <w:bCs/>
          <w:sz w:val="28"/>
          <w:szCs w:val="28"/>
        </w:rPr>
      </w:pPr>
      <w:r w:rsidRPr="00905A89">
        <w:rPr>
          <w:b/>
          <w:bCs/>
          <w:sz w:val="28"/>
          <w:szCs w:val="28"/>
        </w:rPr>
        <w:t>Các thông tin</w:t>
      </w:r>
      <w:r>
        <w:rPr>
          <w:b/>
          <w:bCs/>
          <w:sz w:val="28"/>
          <w:szCs w:val="28"/>
        </w:rPr>
        <w:t xml:space="preserve"> </w:t>
      </w:r>
      <w:r w:rsidR="00420002">
        <w:rPr>
          <w:b/>
          <w:bCs/>
          <w:sz w:val="28"/>
          <w:szCs w:val="28"/>
        </w:rPr>
        <w:t>bộ phận</w:t>
      </w:r>
      <w:r>
        <w:rPr>
          <w:b/>
          <w:bCs/>
          <w:sz w:val="28"/>
          <w:szCs w:val="28"/>
        </w:rPr>
        <w:t xml:space="preserve"> quản trị có thể thay đổi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3"/>
        <w:gridCol w:w="4882"/>
      </w:tblGrid>
      <w:tr w:rsidR="00191BCF" w14:paraId="54722CAD" w14:textId="77777777" w:rsidTr="00D6128A">
        <w:trPr>
          <w:jc w:val="center"/>
        </w:trPr>
        <w:tc>
          <w:tcPr>
            <w:tcW w:w="783" w:type="dxa"/>
            <w:vAlign w:val="center"/>
          </w:tcPr>
          <w:p w14:paraId="7EB173FD" w14:textId="77777777" w:rsidR="00191BCF" w:rsidRDefault="00191BCF" w:rsidP="009575B1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882" w:type="dxa"/>
            <w:noWrap/>
            <w:tcMar>
              <w:top w:w="85" w:type="dxa"/>
              <w:left w:w="198" w:type="dxa"/>
              <w:right w:w="198" w:type="dxa"/>
            </w:tcMar>
            <w:vAlign w:val="center"/>
          </w:tcPr>
          <w:p w14:paraId="78BBB741" w14:textId="77777777" w:rsidR="00191BCF" w:rsidRDefault="00191BCF" w:rsidP="009575B1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Thông tin</w:t>
            </w:r>
          </w:p>
        </w:tc>
      </w:tr>
      <w:tr w:rsidR="00191BCF" w:rsidRPr="00B277EA" w14:paraId="310A48BA" w14:textId="77777777" w:rsidTr="00D6128A">
        <w:trPr>
          <w:jc w:val="center"/>
        </w:trPr>
        <w:tc>
          <w:tcPr>
            <w:tcW w:w="783" w:type="dxa"/>
            <w:vAlign w:val="center"/>
          </w:tcPr>
          <w:p w14:paraId="3B28D0A0" w14:textId="77777777" w:rsidR="00191BCF" w:rsidRDefault="00191BCF" w:rsidP="009575B1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882" w:type="dxa"/>
            <w:noWrap/>
            <w:tcMar>
              <w:top w:w="85" w:type="dxa"/>
              <w:left w:w="198" w:type="dxa"/>
              <w:right w:w="198" w:type="dxa"/>
            </w:tcMar>
            <w:vAlign w:val="center"/>
          </w:tcPr>
          <w:p w14:paraId="27D8538E" w14:textId="397E048C" w:rsidR="00191BCF" w:rsidRDefault="008A5830" w:rsidP="00D6128A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Tên hiển thị</w:t>
            </w:r>
            <w:r w:rsidR="00D6128A">
              <w:rPr>
                <w:bCs/>
                <w:sz w:val="28"/>
                <w:szCs w:val="28"/>
              </w:rPr>
              <w:t xml:space="preserve"> (Display name)</w:t>
            </w:r>
          </w:p>
        </w:tc>
      </w:tr>
    </w:tbl>
    <w:p w14:paraId="19075D7E" w14:textId="77777777" w:rsidR="00191BCF" w:rsidRPr="00191BCF" w:rsidRDefault="00191BCF" w:rsidP="00905A89">
      <w:pPr>
        <w:pStyle w:val="ListParagraph"/>
        <w:spacing w:after="160" w:line="259" w:lineRule="auto"/>
        <w:ind w:left="567"/>
        <w:rPr>
          <w:b/>
          <w:bCs/>
          <w:sz w:val="28"/>
          <w:szCs w:val="28"/>
        </w:rPr>
      </w:pPr>
    </w:p>
    <w:p w14:paraId="366B96D8" w14:textId="7977E952" w:rsidR="002917F7" w:rsidRPr="00905A89" w:rsidRDefault="00FF12C1" w:rsidP="00905A89">
      <w:pPr>
        <w:pStyle w:val="ListParagraph"/>
        <w:numPr>
          <w:ilvl w:val="0"/>
          <w:numId w:val="49"/>
        </w:numPr>
        <w:spacing w:after="160" w:line="259" w:lineRule="auto"/>
        <w:ind w:left="0" w:firstLine="567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Các thông tin n</w:t>
      </w:r>
      <w:r w:rsidR="002917F7" w:rsidRPr="00905A89">
        <w:rPr>
          <w:b/>
          <w:bCs/>
          <w:sz w:val="28"/>
          <w:szCs w:val="28"/>
        </w:rPr>
        <w:t>gười dùng có thể tự thay đổi</w:t>
      </w:r>
    </w:p>
    <w:p w14:paraId="307880BA" w14:textId="77777777" w:rsidR="003F4AF0" w:rsidRDefault="003F4AF0" w:rsidP="00771AAE">
      <w:pPr>
        <w:pStyle w:val="ListParagraph"/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859"/>
      </w:tblGrid>
      <w:tr w:rsidR="00E65809" w:rsidRPr="004221D7" w14:paraId="1D0B755A" w14:textId="77777777" w:rsidTr="004221D7">
        <w:trPr>
          <w:jc w:val="center"/>
        </w:trPr>
        <w:tc>
          <w:tcPr>
            <w:tcW w:w="806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E708652" w14:textId="5BA1B118" w:rsidR="002917F7" w:rsidRPr="004221D7" w:rsidRDefault="002917F7" w:rsidP="00771AAE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221D7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859" w:type="dxa"/>
            <w:tcMar>
              <w:top w:w="57" w:type="dxa"/>
              <w:left w:w="198" w:type="dxa"/>
              <w:bottom w:w="0" w:type="dxa"/>
              <w:right w:w="142" w:type="dxa"/>
            </w:tcMar>
            <w:vAlign w:val="center"/>
          </w:tcPr>
          <w:p w14:paraId="5DDDB23B" w14:textId="6513D6C9" w:rsidR="002917F7" w:rsidRPr="004221D7" w:rsidRDefault="002917F7" w:rsidP="00771AAE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221D7">
              <w:rPr>
                <w:b/>
                <w:bCs/>
                <w:sz w:val="28"/>
                <w:szCs w:val="28"/>
              </w:rPr>
              <w:t>Thông tin</w:t>
            </w:r>
          </w:p>
        </w:tc>
      </w:tr>
      <w:tr w:rsidR="002917F7" w:rsidRPr="004221D7" w14:paraId="1F585564" w14:textId="77777777" w:rsidTr="004221D7">
        <w:trPr>
          <w:jc w:val="center"/>
        </w:trPr>
        <w:tc>
          <w:tcPr>
            <w:tcW w:w="806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27DD040" w14:textId="4C6BB586" w:rsidR="002917F7" w:rsidRPr="004221D7" w:rsidRDefault="002917F7" w:rsidP="00771AAE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 w:rsidRPr="004221D7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859" w:type="dxa"/>
            <w:tcMar>
              <w:top w:w="57" w:type="dxa"/>
              <w:left w:w="198" w:type="dxa"/>
              <w:bottom w:w="0" w:type="dxa"/>
              <w:right w:w="142" w:type="dxa"/>
            </w:tcMar>
            <w:vAlign w:val="center"/>
          </w:tcPr>
          <w:p w14:paraId="3FAB07D5" w14:textId="13D0BF4B" w:rsidR="002917F7" w:rsidRPr="004221D7" w:rsidRDefault="00F50A93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 w:rsidRPr="004221D7">
              <w:rPr>
                <w:bCs/>
                <w:sz w:val="28"/>
                <w:szCs w:val="28"/>
              </w:rPr>
              <w:t>Mã khóa bí mật</w:t>
            </w:r>
            <w:r w:rsidR="00D6128A" w:rsidRPr="004221D7">
              <w:rPr>
                <w:bCs/>
                <w:sz w:val="28"/>
                <w:szCs w:val="28"/>
              </w:rPr>
              <w:t xml:space="preserve"> (Password)</w:t>
            </w:r>
          </w:p>
        </w:tc>
      </w:tr>
      <w:tr w:rsidR="00F50A93" w:rsidRPr="004221D7" w14:paraId="4AA031EB" w14:textId="77777777" w:rsidTr="004221D7">
        <w:trPr>
          <w:jc w:val="center"/>
        </w:trPr>
        <w:tc>
          <w:tcPr>
            <w:tcW w:w="806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CAEAF2C" w14:textId="7EA7EF24" w:rsidR="00F50A93" w:rsidRPr="004221D7" w:rsidRDefault="00F50A93" w:rsidP="00F50A93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 w:rsidRPr="004221D7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859" w:type="dxa"/>
            <w:tcMar>
              <w:top w:w="57" w:type="dxa"/>
              <w:left w:w="198" w:type="dxa"/>
              <w:bottom w:w="0" w:type="dxa"/>
              <w:right w:w="142" w:type="dxa"/>
            </w:tcMar>
            <w:vAlign w:val="center"/>
          </w:tcPr>
          <w:p w14:paraId="2482D7DE" w14:textId="43AB3FF4" w:rsidR="00F50A93" w:rsidRPr="00ED3939" w:rsidRDefault="00F50A93" w:rsidP="00F50A93">
            <w:pPr>
              <w:pStyle w:val="ListParagraph"/>
              <w:spacing w:after="160" w:line="259" w:lineRule="auto"/>
              <w:ind w:left="0"/>
              <w:rPr>
                <w:bCs/>
                <w:strike/>
                <w:sz w:val="28"/>
                <w:szCs w:val="28"/>
                <w:rPrChange w:id="607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</w:pPr>
            <w:r w:rsidRPr="00ED3939">
              <w:rPr>
                <w:bCs/>
                <w:strike/>
                <w:sz w:val="28"/>
                <w:szCs w:val="28"/>
                <w:rPrChange w:id="608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>Tên đường phố</w:t>
            </w:r>
            <w:r w:rsidR="00D6128A" w:rsidRPr="00ED3939">
              <w:rPr>
                <w:bCs/>
                <w:strike/>
                <w:sz w:val="28"/>
                <w:szCs w:val="28"/>
                <w:rPrChange w:id="609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 xml:space="preserve"> (</w:t>
            </w:r>
            <w:r w:rsidR="004221D7" w:rsidRPr="00ED3939">
              <w:rPr>
                <w:bCs/>
                <w:strike/>
                <w:sz w:val="28"/>
                <w:szCs w:val="28"/>
                <w:rPrChange w:id="610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>Street)</w:t>
            </w:r>
          </w:p>
        </w:tc>
      </w:tr>
      <w:tr w:rsidR="00F50A93" w:rsidRPr="004221D7" w14:paraId="11233E6E" w14:textId="77777777" w:rsidTr="004221D7">
        <w:trPr>
          <w:jc w:val="center"/>
        </w:trPr>
        <w:tc>
          <w:tcPr>
            <w:tcW w:w="806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D86942D" w14:textId="101EBA76" w:rsidR="00F50A93" w:rsidRPr="004221D7" w:rsidRDefault="00F50A93" w:rsidP="00F50A93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 w:rsidRPr="004221D7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859" w:type="dxa"/>
            <w:tcMar>
              <w:top w:w="57" w:type="dxa"/>
              <w:left w:w="198" w:type="dxa"/>
              <w:bottom w:w="0" w:type="dxa"/>
              <w:right w:w="142" w:type="dxa"/>
            </w:tcMar>
            <w:vAlign w:val="center"/>
          </w:tcPr>
          <w:p w14:paraId="0EEF65DB" w14:textId="0302C90E" w:rsidR="00F50A93" w:rsidRPr="00ED3939" w:rsidRDefault="00F50A93" w:rsidP="00F50A93">
            <w:pPr>
              <w:pStyle w:val="ListParagraph"/>
              <w:spacing w:after="160" w:line="259" w:lineRule="auto"/>
              <w:ind w:left="0"/>
              <w:rPr>
                <w:bCs/>
                <w:strike/>
                <w:sz w:val="28"/>
                <w:szCs w:val="28"/>
                <w:rPrChange w:id="611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</w:pPr>
            <w:r w:rsidRPr="00ED3939">
              <w:rPr>
                <w:bCs/>
                <w:strike/>
                <w:sz w:val="28"/>
                <w:szCs w:val="28"/>
                <w:rPrChange w:id="612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>Tên thành phố</w:t>
            </w:r>
            <w:r w:rsidR="00D6128A" w:rsidRPr="00ED3939">
              <w:rPr>
                <w:bCs/>
                <w:strike/>
                <w:sz w:val="28"/>
                <w:szCs w:val="28"/>
                <w:rPrChange w:id="613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 xml:space="preserve"> (</w:t>
            </w:r>
            <w:r w:rsidR="004221D7" w:rsidRPr="00ED3939">
              <w:rPr>
                <w:bCs/>
                <w:strike/>
                <w:sz w:val="28"/>
                <w:szCs w:val="28"/>
                <w:rPrChange w:id="614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>City)</w:t>
            </w:r>
          </w:p>
        </w:tc>
      </w:tr>
      <w:tr w:rsidR="00F50A93" w:rsidRPr="004221D7" w14:paraId="5F30BB74" w14:textId="77777777" w:rsidTr="004221D7">
        <w:trPr>
          <w:jc w:val="center"/>
        </w:trPr>
        <w:tc>
          <w:tcPr>
            <w:tcW w:w="806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ED0E3CB" w14:textId="6B94305F" w:rsidR="00F50A93" w:rsidRPr="004221D7" w:rsidRDefault="00F50A93" w:rsidP="00F50A93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 w:rsidRPr="004221D7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4859" w:type="dxa"/>
            <w:tcMar>
              <w:top w:w="57" w:type="dxa"/>
              <w:left w:w="198" w:type="dxa"/>
              <w:bottom w:w="0" w:type="dxa"/>
              <w:right w:w="142" w:type="dxa"/>
            </w:tcMar>
            <w:vAlign w:val="center"/>
          </w:tcPr>
          <w:p w14:paraId="3EBFCD38" w14:textId="19C562BC" w:rsidR="00F50A93" w:rsidRPr="00ED3939" w:rsidRDefault="00F50A93" w:rsidP="00F50A93">
            <w:pPr>
              <w:pStyle w:val="ListParagraph"/>
              <w:spacing w:after="160" w:line="259" w:lineRule="auto"/>
              <w:ind w:left="0"/>
              <w:rPr>
                <w:bCs/>
                <w:strike/>
                <w:sz w:val="28"/>
                <w:szCs w:val="28"/>
                <w:rPrChange w:id="615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</w:pPr>
            <w:r w:rsidRPr="00ED3939">
              <w:rPr>
                <w:bCs/>
                <w:strike/>
                <w:sz w:val="28"/>
                <w:szCs w:val="28"/>
                <w:rPrChange w:id="616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>Tên tỉnh</w:t>
            </w:r>
            <w:r w:rsidR="00D6128A" w:rsidRPr="00ED3939">
              <w:rPr>
                <w:bCs/>
                <w:strike/>
                <w:sz w:val="28"/>
                <w:szCs w:val="28"/>
                <w:rPrChange w:id="617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 xml:space="preserve"> (</w:t>
            </w:r>
            <w:r w:rsidR="004221D7" w:rsidRPr="00ED3939">
              <w:rPr>
                <w:bCs/>
                <w:strike/>
                <w:sz w:val="28"/>
                <w:szCs w:val="28"/>
                <w:rPrChange w:id="618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>State/Province)</w:t>
            </w:r>
          </w:p>
        </w:tc>
      </w:tr>
      <w:tr w:rsidR="00F50A93" w:rsidRPr="004221D7" w14:paraId="067435E2" w14:textId="77777777" w:rsidTr="004221D7">
        <w:trPr>
          <w:jc w:val="center"/>
        </w:trPr>
        <w:tc>
          <w:tcPr>
            <w:tcW w:w="806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3B2F52F" w14:textId="3343CB76" w:rsidR="00F50A93" w:rsidRPr="004221D7" w:rsidRDefault="00F50A93" w:rsidP="00F50A93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 w:rsidRPr="004221D7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859" w:type="dxa"/>
            <w:tcMar>
              <w:top w:w="57" w:type="dxa"/>
              <w:left w:w="198" w:type="dxa"/>
              <w:bottom w:w="0" w:type="dxa"/>
              <w:right w:w="142" w:type="dxa"/>
            </w:tcMar>
            <w:vAlign w:val="center"/>
          </w:tcPr>
          <w:p w14:paraId="1374E4A4" w14:textId="183E8D67" w:rsidR="00F50A93" w:rsidRPr="00ED3939" w:rsidRDefault="00F50A93" w:rsidP="00F50A93">
            <w:pPr>
              <w:pStyle w:val="ListParagraph"/>
              <w:spacing w:after="160" w:line="259" w:lineRule="auto"/>
              <w:ind w:left="0"/>
              <w:rPr>
                <w:bCs/>
                <w:strike/>
                <w:sz w:val="28"/>
                <w:szCs w:val="28"/>
                <w:rPrChange w:id="619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</w:pPr>
            <w:r w:rsidRPr="00ED3939">
              <w:rPr>
                <w:bCs/>
                <w:strike/>
                <w:sz w:val="28"/>
                <w:szCs w:val="28"/>
                <w:rPrChange w:id="620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>Tên văn phòng</w:t>
            </w:r>
            <w:r w:rsidR="00D6128A" w:rsidRPr="00ED3939">
              <w:rPr>
                <w:bCs/>
                <w:strike/>
                <w:sz w:val="28"/>
                <w:szCs w:val="28"/>
                <w:rPrChange w:id="621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 xml:space="preserve"> (Office)</w:t>
            </w:r>
          </w:p>
        </w:tc>
      </w:tr>
      <w:tr w:rsidR="00F50A93" w:rsidRPr="004221D7" w14:paraId="7C59CCC8" w14:textId="77777777" w:rsidTr="004221D7">
        <w:trPr>
          <w:jc w:val="center"/>
        </w:trPr>
        <w:tc>
          <w:tcPr>
            <w:tcW w:w="806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2BB8A06" w14:textId="1C1205A7" w:rsidR="00F50A93" w:rsidRPr="004221D7" w:rsidRDefault="00F50A93" w:rsidP="00F50A93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 w:rsidRPr="004221D7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4859" w:type="dxa"/>
            <w:tcMar>
              <w:top w:w="57" w:type="dxa"/>
              <w:left w:w="198" w:type="dxa"/>
              <w:bottom w:w="0" w:type="dxa"/>
              <w:right w:w="142" w:type="dxa"/>
            </w:tcMar>
            <w:vAlign w:val="center"/>
          </w:tcPr>
          <w:p w14:paraId="1FAAF3DB" w14:textId="34306CAF" w:rsidR="00F50A93" w:rsidRPr="00ED3939" w:rsidRDefault="00F50A93" w:rsidP="00F50A93">
            <w:pPr>
              <w:pStyle w:val="ListParagraph"/>
              <w:spacing w:after="160" w:line="259" w:lineRule="auto"/>
              <w:ind w:left="0"/>
              <w:rPr>
                <w:bCs/>
                <w:strike/>
                <w:sz w:val="28"/>
                <w:szCs w:val="28"/>
                <w:rPrChange w:id="622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</w:pPr>
            <w:r w:rsidRPr="00ED3939">
              <w:rPr>
                <w:bCs/>
                <w:strike/>
                <w:sz w:val="28"/>
                <w:szCs w:val="28"/>
                <w:rPrChange w:id="623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>Điện thoại nơi làm việc</w:t>
            </w:r>
            <w:r w:rsidR="00D6128A" w:rsidRPr="00ED3939">
              <w:rPr>
                <w:bCs/>
                <w:strike/>
                <w:sz w:val="28"/>
                <w:szCs w:val="28"/>
                <w:rPrChange w:id="624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 xml:space="preserve"> (</w:t>
            </w:r>
            <w:r w:rsidR="004221D7" w:rsidRPr="00ED3939">
              <w:rPr>
                <w:strike/>
                <w:sz w:val="28"/>
                <w:szCs w:val="28"/>
                <w:rPrChange w:id="625" w:author="Minh Nguyen" w:date="2021-12-17T11:12:00Z">
                  <w:rPr>
                    <w:sz w:val="28"/>
                    <w:szCs w:val="28"/>
                  </w:rPr>
                </w:rPrChange>
              </w:rPr>
              <w:t>Work phone)</w:t>
            </w:r>
          </w:p>
        </w:tc>
      </w:tr>
      <w:tr w:rsidR="00F50A93" w:rsidRPr="004221D7" w14:paraId="27617261" w14:textId="77777777" w:rsidTr="004221D7">
        <w:trPr>
          <w:jc w:val="center"/>
        </w:trPr>
        <w:tc>
          <w:tcPr>
            <w:tcW w:w="806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9711267" w14:textId="606DA810" w:rsidR="00F50A93" w:rsidRPr="004221D7" w:rsidRDefault="00F50A93" w:rsidP="00F50A93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 w:rsidRPr="004221D7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4859" w:type="dxa"/>
            <w:tcMar>
              <w:top w:w="57" w:type="dxa"/>
              <w:left w:w="198" w:type="dxa"/>
              <w:bottom w:w="0" w:type="dxa"/>
              <w:right w:w="142" w:type="dxa"/>
            </w:tcMar>
            <w:vAlign w:val="center"/>
          </w:tcPr>
          <w:p w14:paraId="41DBC6AB" w14:textId="1137A968" w:rsidR="00F50A93" w:rsidRPr="00ED3939" w:rsidRDefault="00F50A93" w:rsidP="00F50A93">
            <w:pPr>
              <w:pStyle w:val="ListParagraph"/>
              <w:spacing w:after="160" w:line="259" w:lineRule="auto"/>
              <w:ind w:left="0"/>
              <w:rPr>
                <w:bCs/>
                <w:strike/>
                <w:sz w:val="28"/>
                <w:szCs w:val="28"/>
                <w:rPrChange w:id="626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</w:pPr>
            <w:r w:rsidRPr="00ED3939">
              <w:rPr>
                <w:bCs/>
                <w:strike/>
                <w:sz w:val="28"/>
                <w:szCs w:val="28"/>
                <w:rPrChange w:id="627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>FAX</w:t>
            </w:r>
          </w:p>
        </w:tc>
      </w:tr>
      <w:tr w:rsidR="00F50A93" w:rsidRPr="004221D7" w14:paraId="468582E6" w14:textId="77777777" w:rsidTr="004221D7">
        <w:trPr>
          <w:jc w:val="center"/>
        </w:trPr>
        <w:tc>
          <w:tcPr>
            <w:tcW w:w="806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99C2FBE" w14:textId="0AFB7C09" w:rsidR="00F50A93" w:rsidRPr="004221D7" w:rsidRDefault="00F50A93" w:rsidP="00F50A93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 w:rsidRPr="004221D7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859" w:type="dxa"/>
            <w:tcMar>
              <w:top w:w="57" w:type="dxa"/>
              <w:left w:w="198" w:type="dxa"/>
              <w:bottom w:w="0" w:type="dxa"/>
              <w:right w:w="142" w:type="dxa"/>
            </w:tcMar>
            <w:vAlign w:val="center"/>
          </w:tcPr>
          <w:p w14:paraId="07E064BE" w14:textId="40C64526" w:rsidR="00F50A93" w:rsidRPr="00ED3939" w:rsidRDefault="00F50A93" w:rsidP="00F50A93">
            <w:pPr>
              <w:pStyle w:val="ListParagraph"/>
              <w:spacing w:after="160" w:line="259" w:lineRule="auto"/>
              <w:ind w:left="0"/>
              <w:rPr>
                <w:bCs/>
                <w:strike/>
                <w:sz w:val="28"/>
                <w:szCs w:val="28"/>
                <w:rPrChange w:id="628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</w:pPr>
            <w:r w:rsidRPr="00ED3939">
              <w:rPr>
                <w:bCs/>
                <w:strike/>
                <w:sz w:val="28"/>
                <w:szCs w:val="28"/>
                <w:rPrChange w:id="629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>Điện thoại nhà riêng</w:t>
            </w:r>
            <w:r w:rsidR="004221D7" w:rsidRPr="00ED3939">
              <w:rPr>
                <w:bCs/>
                <w:strike/>
                <w:sz w:val="28"/>
                <w:szCs w:val="28"/>
                <w:rPrChange w:id="630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 xml:space="preserve"> (Home Phone)</w:t>
            </w:r>
          </w:p>
        </w:tc>
      </w:tr>
      <w:tr w:rsidR="00F50A93" w:rsidRPr="004221D7" w14:paraId="08A2C840" w14:textId="77777777" w:rsidTr="004221D7">
        <w:trPr>
          <w:jc w:val="center"/>
        </w:trPr>
        <w:tc>
          <w:tcPr>
            <w:tcW w:w="806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50659FA" w14:textId="67E8E5FC" w:rsidR="00F50A93" w:rsidRPr="004221D7" w:rsidRDefault="00F50A93" w:rsidP="00F50A93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 w:rsidRPr="004221D7"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4859" w:type="dxa"/>
            <w:tcMar>
              <w:top w:w="57" w:type="dxa"/>
              <w:left w:w="198" w:type="dxa"/>
              <w:bottom w:w="0" w:type="dxa"/>
              <w:right w:w="142" w:type="dxa"/>
            </w:tcMar>
            <w:vAlign w:val="center"/>
          </w:tcPr>
          <w:p w14:paraId="2FB68897" w14:textId="194664D0" w:rsidR="00F50A93" w:rsidRPr="00ED3939" w:rsidRDefault="00F50A93" w:rsidP="00F50A93">
            <w:pPr>
              <w:pStyle w:val="ListParagraph"/>
              <w:spacing w:after="160" w:line="259" w:lineRule="auto"/>
              <w:ind w:left="0"/>
              <w:rPr>
                <w:bCs/>
                <w:strike/>
                <w:sz w:val="28"/>
                <w:szCs w:val="28"/>
                <w:rPrChange w:id="631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</w:pPr>
            <w:r w:rsidRPr="00ED3939">
              <w:rPr>
                <w:bCs/>
                <w:strike/>
                <w:sz w:val="28"/>
                <w:szCs w:val="28"/>
                <w:rPrChange w:id="632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>Điện thoại di động</w:t>
            </w:r>
            <w:r w:rsidR="00D6128A" w:rsidRPr="00ED3939">
              <w:rPr>
                <w:bCs/>
                <w:strike/>
                <w:sz w:val="28"/>
                <w:szCs w:val="28"/>
                <w:rPrChange w:id="633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 xml:space="preserve"> (</w:t>
            </w:r>
            <w:r w:rsidR="004221D7" w:rsidRPr="00ED3939">
              <w:rPr>
                <w:bCs/>
                <w:strike/>
                <w:sz w:val="28"/>
                <w:szCs w:val="28"/>
                <w:rPrChange w:id="634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>Mobile phone)</w:t>
            </w:r>
            <w:r w:rsidR="00D6128A" w:rsidRPr="00ED3939">
              <w:rPr>
                <w:bCs/>
                <w:strike/>
                <w:sz w:val="28"/>
                <w:szCs w:val="28"/>
                <w:rPrChange w:id="635" w:author="Minh Nguyen" w:date="2021-12-17T11:12:00Z">
                  <w:rPr>
                    <w:bCs/>
                    <w:sz w:val="28"/>
                    <w:szCs w:val="28"/>
                  </w:rPr>
                </w:rPrChange>
              </w:rPr>
              <w:t xml:space="preserve"> </w:t>
            </w:r>
          </w:p>
        </w:tc>
      </w:tr>
    </w:tbl>
    <w:p w14:paraId="1819AC7E" w14:textId="3CD6DB77" w:rsidR="002917F7" w:rsidRDefault="002917F7" w:rsidP="00771AAE">
      <w:pPr>
        <w:pStyle w:val="ListParagraph"/>
        <w:spacing w:after="160" w:line="259" w:lineRule="auto"/>
        <w:rPr>
          <w:b/>
          <w:bCs/>
          <w:sz w:val="28"/>
          <w:szCs w:val="28"/>
        </w:rPr>
      </w:pPr>
    </w:p>
    <w:p w14:paraId="19EF1F90" w14:textId="77777777" w:rsidR="003F4AF0" w:rsidRDefault="003F4AF0" w:rsidP="00771AAE">
      <w:pPr>
        <w:pStyle w:val="ListParagraph"/>
        <w:spacing w:after="160" w:line="259" w:lineRule="auto"/>
        <w:rPr>
          <w:b/>
          <w:bCs/>
          <w:sz w:val="28"/>
          <w:szCs w:val="28"/>
        </w:rPr>
      </w:pPr>
    </w:p>
    <w:p w14:paraId="44CF4F4D" w14:textId="77777777" w:rsidR="002917F7" w:rsidRPr="00771AAE" w:rsidRDefault="002917F7" w:rsidP="00771AAE">
      <w:pPr>
        <w:pStyle w:val="ListParagraph"/>
        <w:spacing w:after="160" w:line="259" w:lineRule="auto"/>
        <w:rPr>
          <w:b/>
          <w:bCs/>
          <w:sz w:val="28"/>
          <w:szCs w:val="28"/>
        </w:rPr>
      </w:pPr>
    </w:p>
    <w:p w14:paraId="67FDED87" w14:textId="5FAADBA7" w:rsidR="004C09B6" w:rsidRDefault="004C09B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9CE9D" w14:textId="71744F03" w:rsidR="004D600A" w:rsidRDefault="004D600A" w:rsidP="004D600A">
      <w:pPr>
        <w:pStyle w:val="Heading1"/>
        <w:spacing w:before="0"/>
        <w:rPr>
          <w:bCs/>
          <w:szCs w:val="28"/>
        </w:rPr>
      </w:pPr>
      <w:r w:rsidRPr="006824E7">
        <w:rPr>
          <w:bCs/>
          <w:szCs w:val="28"/>
        </w:rPr>
        <w:lastRenderedPageBreak/>
        <w:t>Phụ lục 02</w:t>
      </w:r>
    </w:p>
    <w:p w14:paraId="2F9FDD93" w14:textId="77777777" w:rsidR="00E30D74" w:rsidRDefault="004D600A" w:rsidP="006824E7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6824E7">
        <w:rPr>
          <w:b/>
          <w:bCs/>
          <w:sz w:val="28"/>
          <w:szCs w:val="28"/>
        </w:rPr>
        <w:t xml:space="preserve">Các chính sách đối với </w:t>
      </w:r>
      <w:r w:rsidR="00AF5CBA" w:rsidRPr="006824E7">
        <w:rPr>
          <w:b/>
          <w:bCs/>
          <w:sz w:val="28"/>
          <w:szCs w:val="28"/>
        </w:rPr>
        <w:t>tài khoản định danh</w:t>
      </w:r>
      <w:r w:rsidRPr="006824E7">
        <w:rPr>
          <w:b/>
          <w:bCs/>
          <w:sz w:val="28"/>
          <w:szCs w:val="28"/>
        </w:rPr>
        <w:t xml:space="preserve"> </w:t>
      </w:r>
    </w:p>
    <w:p w14:paraId="6D385342" w14:textId="14EADDEB" w:rsidR="004D600A" w:rsidRPr="006824E7" w:rsidRDefault="004D600A" w:rsidP="006824E7">
      <w:pPr>
        <w:spacing w:after="160" w:line="259" w:lineRule="auto"/>
        <w:jc w:val="center"/>
        <w:rPr>
          <w:b/>
          <w:bCs/>
          <w:sz w:val="28"/>
          <w:szCs w:val="28"/>
          <w:lang w:val="fr-FR"/>
        </w:rPr>
      </w:pPr>
      <w:r w:rsidRPr="006824E7">
        <w:rPr>
          <w:b/>
          <w:bCs/>
          <w:sz w:val="28"/>
          <w:szCs w:val="28"/>
          <w:lang w:val="fr-FR"/>
        </w:rPr>
        <w:t xml:space="preserve">và </w:t>
      </w:r>
      <w:r w:rsidR="00157642">
        <w:rPr>
          <w:b/>
          <w:bCs/>
          <w:sz w:val="28"/>
          <w:szCs w:val="28"/>
          <w:lang w:val="fr-FR"/>
        </w:rPr>
        <w:t>máy trạm</w:t>
      </w:r>
      <w:r w:rsidRPr="006824E7">
        <w:rPr>
          <w:b/>
          <w:bCs/>
          <w:sz w:val="28"/>
          <w:szCs w:val="28"/>
          <w:lang w:val="fr-FR"/>
        </w:rPr>
        <w:t xml:space="preserve"> </w:t>
      </w:r>
      <w:r w:rsidR="00E30D74" w:rsidRPr="006824E7">
        <w:rPr>
          <w:b/>
          <w:bCs/>
          <w:sz w:val="28"/>
          <w:szCs w:val="28"/>
          <w:lang w:val="fr-FR"/>
        </w:rPr>
        <w:t xml:space="preserve">kết nối domain </w:t>
      </w:r>
      <w:del w:id="636" w:author="Minh Nguyen" w:date="2021-12-17T10:19:00Z">
        <w:r w:rsidR="00E30D74" w:rsidRPr="006824E7" w:rsidDel="0073580F">
          <w:rPr>
            <w:b/>
            <w:bCs/>
            <w:sz w:val="28"/>
            <w:szCs w:val="28"/>
            <w:lang w:val="fr-FR"/>
          </w:rPr>
          <w:delText>NHNN</w:delText>
        </w:r>
      </w:del>
      <w:ins w:id="637" w:author="Minh Nguyen" w:date="2021-12-17T10:19:00Z">
        <w:r w:rsidR="0073580F">
          <w:rPr>
            <w:b/>
            <w:bCs/>
            <w:sz w:val="28"/>
            <w:szCs w:val="28"/>
            <w:lang w:val="fr-FR"/>
          </w:rPr>
          <w:t>BHXH</w:t>
        </w:r>
      </w:ins>
    </w:p>
    <w:p w14:paraId="6D32339B" w14:textId="4802E846" w:rsidR="00E30D74" w:rsidRPr="006824E7" w:rsidRDefault="00E30D74" w:rsidP="006824E7">
      <w:pPr>
        <w:pStyle w:val="ListParagraph"/>
        <w:numPr>
          <w:ilvl w:val="0"/>
          <w:numId w:val="42"/>
        </w:numPr>
        <w:spacing w:after="160" w:line="259" w:lineRule="auto"/>
        <w:rPr>
          <w:b/>
          <w:bCs/>
          <w:sz w:val="28"/>
          <w:szCs w:val="28"/>
          <w:lang w:val="fr-FR"/>
        </w:rPr>
      </w:pPr>
      <w:r w:rsidRPr="006824E7">
        <w:rPr>
          <w:b/>
          <w:bCs/>
          <w:sz w:val="28"/>
          <w:szCs w:val="28"/>
          <w:lang w:val="fr-FR"/>
        </w:rPr>
        <w:t>Các chính sách đối với tài khoản định danh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7"/>
        <w:gridCol w:w="6618"/>
      </w:tblGrid>
      <w:tr w:rsidR="005C7AC9" w14:paraId="3340D33C" w14:textId="0D9C6854" w:rsidTr="00905A89">
        <w:tc>
          <w:tcPr>
            <w:tcW w:w="1097" w:type="dxa"/>
            <w:vAlign w:val="center"/>
          </w:tcPr>
          <w:p w14:paraId="427DE6A1" w14:textId="58F48288" w:rsidR="005C7AC9" w:rsidRPr="006824E7" w:rsidRDefault="005C7AC9" w:rsidP="006824E7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6824E7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6618" w:type="dxa"/>
            <w:vAlign w:val="center"/>
          </w:tcPr>
          <w:p w14:paraId="73057405" w14:textId="37407E2A" w:rsidR="005C7AC9" w:rsidRPr="006824E7" w:rsidRDefault="005C7AC9" w:rsidP="006824E7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6824E7">
              <w:rPr>
                <w:b/>
                <w:bCs/>
                <w:sz w:val="28"/>
                <w:szCs w:val="28"/>
              </w:rPr>
              <w:t>Nội dung chính sách</w:t>
            </w:r>
          </w:p>
        </w:tc>
      </w:tr>
      <w:tr w:rsidR="005C7AC9" w14:paraId="27584E86" w14:textId="73837DD1" w:rsidTr="00905A89">
        <w:tc>
          <w:tcPr>
            <w:tcW w:w="1097" w:type="dxa"/>
            <w:vAlign w:val="center"/>
          </w:tcPr>
          <w:p w14:paraId="388B3174" w14:textId="6112AA84" w:rsidR="005C7AC9" w:rsidRPr="006824E7" w:rsidRDefault="005C7AC9" w:rsidP="00E30D74">
            <w:pPr>
              <w:spacing w:after="160" w:line="259" w:lineRule="auto"/>
              <w:jc w:val="center"/>
              <w:rPr>
                <w:bCs/>
                <w:sz w:val="28"/>
                <w:szCs w:val="28"/>
              </w:rPr>
            </w:pPr>
            <w:r w:rsidRPr="006824E7"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.1</w:t>
            </w:r>
          </w:p>
        </w:tc>
        <w:tc>
          <w:tcPr>
            <w:tcW w:w="6618" w:type="dxa"/>
            <w:vAlign w:val="center"/>
          </w:tcPr>
          <w:p w14:paraId="4EF4FB44" w14:textId="593A04DC" w:rsidR="005C7AC9" w:rsidRPr="006824E7" w:rsidRDefault="005C7AC9">
            <w:pPr>
              <w:spacing w:after="160" w:line="25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Mã khóa bí mật mới khác 2 mã khóa bí mật gần nhất</w:t>
            </w:r>
          </w:p>
        </w:tc>
      </w:tr>
      <w:tr w:rsidR="005C7AC9" w14:paraId="641AFB65" w14:textId="1314FE65" w:rsidTr="00905A89">
        <w:tc>
          <w:tcPr>
            <w:tcW w:w="1097" w:type="dxa"/>
            <w:vAlign w:val="center"/>
          </w:tcPr>
          <w:p w14:paraId="2F10F4CA" w14:textId="63F68728" w:rsidR="005C7AC9" w:rsidRPr="00E30D74" w:rsidRDefault="005C7AC9" w:rsidP="00E30D74">
            <w:pPr>
              <w:spacing w:after="160" w:line="25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</w:t>
            </w:r>
          </w:p>
        </w:tc>
        <w:tc>
          <w:tcPr>
            <w:tcW w:w="6618" w:type="dxa"/>
            <w:vAlign w:val="center"/>
          </w:tcPr>
          <w:p w14:paraId="388BBE94" w14:textId="5AC4F1F7" w:rsidR="005C7AC9" w:rsidRDefault="005C7AC9" w:rsidP="006824E7">
            <w:pPr>
              <w:spacing w:after="160" w:line="25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Thời hạn đổi mã khóa bí mật định kỳ: 90 ngày</w:t>
            </w:r>
          </w:p>
        </w:tc>
      </w:tr>
      <w:tr w:rsidR="005C7AC9" w14:paraId="0EA7AE95" w14:textId="77777777" w:rsidTr="00905A89">
        <w:tc>
          <w:tcPr>
            <w:tcW w:w="1097" w:type="dxa"/>
            <w:vAlign w:val="center"/>
          </w:tcPr>
          <w:p w14:paraId="04B01BC0" w14:textId="03AC04F1" w:rsidR="005C7AC9" w:rsidRDefault="005C7AC9" w:rsidP="005550FE">
            <w:pPr>
              <w:spacing w:after="160" w:line="25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</w:t>
            </w:r>
          </w:p>
        </w:tc>
        <w:tc>
          <w:tcPr>
            <w:tcW w:w="6618" w:type="dxa"/>
            <w:vAlign w:val="center"/>
          </w:tcPr>
          <w:p w14:paraId="7325400E" w14:textId="6BB76352" w:rsidR="005C7AC9" w:rsidRDefault="005C7AC9" w:rsidP="005550FE">
            <w:pPr>
              <w:spacing w:after="160" w:line="25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Độ dài của mã khóa bí mật: </w:t>
            </w:r>
            <w:r w:rsidR="00A65967">
              <w:rPr>
                <w:bCs/>
                <w:sz w:val="28"/>
                <w:szCs w:val="28"/>
              </w:rPr>
              <w:t>ít</w:t>
            </w:r>
            <w:r>
              <w:rPr>
                <w:bCs/>
                <w:sz w:val="28"/>
                <w:szCs w:val="28"/>
              </w:rPr>
              <w:t xml:space="preserve"> nhất 6 ký tự</w:t>
            </w:r>
          </w:p>
        </w:tc>
      </w:tr>
      <w:tr w:rsidR="005C7AC9" w14:paraId="573E8A6A" w14:textId="1622EAB2" w:rsidTr="00905A89">
        <w:tc>
          <w:tcPr>
            <w:tcW w:w="1097" w:type="dxa"/>
            <w:vAlign w:val="center"/>
          </w:tcPr>
          <w:p w14:paraId="263AB305" w14:textId="79464B3E" w:rsidR="005C7AC9" w:rsidRDefault="005C7AC9" w:rsidP="005550FE">
            <w:pPr>
              <w:spacing w:after="160" w:line="25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</w:t>
            </w:r>
          </w:p>
        </w:tc>
        <w:tc>
          <w:tcPr>
            <w:tcW w:w="6618" w:type="dxa"/>
            <w:vAlign w:val="center"/>
          </w:tcPr>
          <w:p w14:paraId="34F28755" w14:textId="12AA4545" w:rsidR="005C7AC9" w:rsidRDefault="005C7AC9" w:rsidP="006824E7">
            <w:pPr>
              <w:spacing w:after="160" w:line="25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Độ phức tạp của mã khóa bí mật: </w:t>
            </w:r>
            <w:r w:rsidR="003A4192">
              <w:rPr>
                <w:bCs/>
                <w:sz w:val="28"/>
                <w:szCs w:val="28"/>
              </w:rPr>
              <w:t>b</w:t>
            </w:r>
            <w:r>
              <w:rPr>
                <w:bCs/>
                <w:sz w:val="28"/>
                <w:szCs w:val="28"/>
              </w:rPr>
              <w:t xml:space="preserve">ao gồm chữ và số </w:t>
            </w:r>
          </w:p>
        </w:tc>
      </w:tr>
      <w:tr w:rsidR="005C7AC9" w14:paraId="79F02669" w14:textId="122D09D3" w:rsidTr="00905A89">
        <w:tc>
          <w:tcPr>
            <w:tcW w:w="1097" w:type="dxa"/>
            <w:vAlign w:val="center"/>
          </w:tcPr>
          <w:p w14:paraId="4FEF8472" w14:textId="18C1847C" w:rsidR="005C7AC9" w:rsidRDefault="005C7AC9" w:rsidP="005550FE">
            <w:pPr>
              <w:spacing w:after="160" w:line="25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</w:t>
            </w:r>
          </w:p>
        </w:tc>
        <w:tc>
          <w:tcPr>
            <w:tcW w:w="6618" w:type="dxa"/>
            <w:vAlign w:val="center"/>
          </w:tcPr>
          <w:p w14:paraId="32B8E32E" w14:textId="69C2EF56" w:rsidR="005C7AC9" w:rsidRDefault="005C7AC9" w:rsidP="006824E7">
            <w:pPr>
              <w:spacing w:after="160" w:line="25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Số lần nhập sai mã khóa bí mậ</w:t>
            </w:r>
            <w:r w:rsidR="005F4263">
              <w:rPr>
                <w:bCs/>
                <w:sz w:val="28"/>
                <w:szCs w:val="28"/>
              </w:rPr>
              <w:t>t cho phép: 5</w:t>
            </w:r>
            <w:r>
              <w:rPr>
                <w:bCs/>
                <w:sz w:val="28"/>
                <w:szCs w:val="28"/>
              </w:rPr>
              <w:t xml:space="preserve"> lần </w:t>
            </w:r>
          </w:p>
        </w:tc>
      </w:tr>
      <w:tr w:rsidR="005C7AC9" w14:paraId="4F332DB0" w14:textId="4E1B9356" w:rsidTr="00905A89">
        <w:tc>
          <w:tcPr>
            <w:tcW w:w="1097" w:type="dxa"/>
            <w:vAlign w:val="center"/>
          </w:tcPr>
          <w:p w14:paraId="5D7CC6E8" w14:textId="53043F5E" w:rsidR="005C7AC9" w:rsidRPr="00517B98" w:rsidRDefault="005C7AC9" w:rsidP="005550FE">
            <w:pPr>
              <w:spacing w:after="160" w:line="259" w:lineRule="auto"/>
              <w:jc w:val="center"/>
              <w:rPr>
                <w:bCs/>
                <w:sz w:val="28"/>
                <w:szCs w:val="28"/>
                <w:highlight w:val="yellow"/>
                <w:rPrChange w:id="638" w:author="Minh Nguyen" w:date="2021-12-17T11:23:00Z">
                  <w:rPr>
                    <w:bCs/>
                    <w:sz w:val="28"/>
                    <w:szCs w:val="28"/>
                  </w:rPr>
                </w:rPrChange>
              </w:rPr>
            </w:pPr>
            <w:r w:rsidRPr="00517B98">
              <w:rPr>
                <w:bCs/>
                <w:sz w:val="28"/>
                <w:szCs w:val="28"/>
                <w:highlight w:val="yellow"/>
                <w:rPrChange w:id="639" w:author="Minh Nguyen" w:date="2021-12-17T11:23:00Z">
                  <w:rPr>
                    <w:bCs/>
                    <w:sz w:val="28"/>
                    <w:szCs w:val="28"/>
                  </w:rPr>
                </w:rPrChange>
              </w:rPr>
              <w:t>1.6</w:t>
            </w:r>
          </w:p>
        </w:tc>
        <w:tc>
          <w:tcPr>
            <w:tcW w:w="6618" w:type="dxa"/>
            <w:vAlign w:val="center"/>
          </w:tcPr>
          <w:p w14:paraId="16E7A1B4" w14:textId="0F3C9629" w:rsidR="005C7AC9" w:rsidRPr="00517B98" w:rsidRDefault="005C7AC9" w:rsidP="005550FE">
            <w:pPr>
              <w:spacing w:after="160" w:line="259" w:lineRule="auto"/>
              <w:rPr>
                <w:bCs/>
                <w:sz w:val="28"/>
                <w:szCs w:val="28"/>
                <w:highlight w:val="yellow"/>
                <w:rPrChange w:id="640" w:author="Minh Nguyen" w:date="2021-12-17T11:23:00Z">
                  <w:rPr>
                    <w:bCs/>
                    <w:sz w:val="28"/>
                    <w:szCs w:val="28"/>
                  </w:rPr>
                </w:rPrChange>
              </w:rPr>
            </w:pPr>
            <w:r w:rsidRPr="00517B98">
              <w:rPr>
                <w:bCs/>
                <w:sz w:val="28"/>
                <w:szCs w:val="28"/>
                <w:highlight w:val="yellow"/>
                <w:rPrChange w:id="641" w:author="Minh Nguyen" w:date="2021-12-17T11:23:00Z">
                  <w:rPr>
                    <w:bCs/>
                    <w:sz w:val="28"/>
                    <w:szCs w:val="28"/>
                  </w:rPr>
                </w:rPrChange>
              </w:rPr>
              <w:t>Thời gian khóa tài khoản tự động khi nhập sai 10 lầ</w:t>
            </w:r>
            <w:r w:rsidR="005F4263" w:rsidRPr="00517B98">
              <w:rPr>
                <w:bCs/>
                <w:sz w:val="28"/>
                <w:szCs w:val="28"/>
                <w:highlight w:val="yellow"/>
                <w:rPrChange w:id="642" w:author="Minh Nguyen" w:date="2021-12-17T11:23:00Z">
                  <w:rPr>
                    <w:bCs/>
                    <w:sz w:val="28"/>
                    <w:szCs w:val="28"/>
                  </w:rPr>
                </w:rPrChange>
              </w:rPr>
              <w:t>n: 60</w:t>
            </w:r>
            <w:r w:rsidRPr="00517B98">
              <w:rPr>
                <w:bCs/>
                <w:sz w:val="28"/>
                <w:szCs w:val="28"/>
                <w:highlight w:val="yellow"/>
                <w:rPrChange w:id="643" w:author="Minh Nguyen" w:date="2021-12-17T11:23:00Z">
                  <w:rPr>
                    <w:bCs/>
                    <w:sz w:val="28"/>
                    <w:szCs w:val="28"/>
                  </w:rPr>
                </w:rPrChange>
              </w:rPr>
              <w:t xml:space="preserve"> phút </w:t>
            </w:r>
          </w:p>
        </w:tc>
      </w:tr>
    </w:tbl>
    <w:p w14:paraId="7314AD19" w14:textId="77777777" w:rsidR="006A35B0" w:rsidRDefault="006A35B0" w:rsidP="006824E7">
      <w:pPr>
        <w:pStyle w:val="ListParagraph"/>
        <w:spacing w:after="160" w:line="259" w:lineRule="auto"/>
        <w:rPr>
          <w:b/>
          <w:bCs/>
          <w:sz w:val="28"/>
          <w:szCs w:val="28"/>
        </w:rPr>
      </w:pPr>
    </w:p>
    <w:p w14:paraId="474548B3" w14:textId="1150356C" w:rsidR="00E30D74" w:rsidRPr="006824E7" w:rsidRDefault="00E30D74" w:rsidP="006824E7">
      <w:pPr>
        <w:pStyle w:val="ListParagraph"/>
        <w:numPr>
          <w:ilvl w:val="0"/>
          <w:numId w:val="42"/>
        </w:numPr>
        <w:spacing w:after="160" w:line="259" w:lineRule="auto"/>
        <w:rPr>
          <w:b/>
          <w:bCs/>
          <w:sz w:val="28"/>
          <w:szCs w:val="28"/>
        </w:rPr>
      </w:pPr>
      <w:r w:rsidRPr="006824E7">
        <w:rPr>
          <w:b/>
          <w:bCs/>
          <w:sz w:val="28"/>
          <w:szCs w:val="28"/>
        </w:rPr>
        <w:t xml:space="preserve">Các chính sách đối với </w:t>
      </w:r>
      <w:r w:rsidR="00157642">
        <w:rPr>
          <w:b/>
          <w:bCs/>
          <w:sz w:val="28"/>
          <w:szCs w:val="28"/>
        </w:rPr>
        <w:t>máy trạm</w:t>
      </w:r>
      <w:r w:rsidRPr="006824E7">
        <w:rPr>
          <w:b/>
          <w:bCs/>
          <w:sz w:val="28"/>
          <w:szCs w:val="28"/>
        </w:rPr>
        <w:t xml:space="preserve"> kết nối domain </w:t>
      </w:r>
      <w:del w:id="644" w:author="Minh Nguyen" w:date="2021-12-17T10:19:00Z">
        <w:r w:rsidRPr="006824E7" w:rsidDel="0073580F">
          <w:rPr>
            <w:b/>
            <w:bCs/>
            <w:sz w:val="28"/>
            <w:szCs w:val="28"/>
          </w:rPr>
          <w:delText>NHNN</w:delText>
        </w:r>
      </w:del>
      <w:ins w:id="645" w:author="Minh Nguyen" w:date="2021-12-17T10:19:00Z">
        <w:r w:rsidR="0073580F">
          <w:rPr>
            <w:b/>
            <w:bCs/>
            <w:sz w:val="28"/>
            <w:szCs w:val="28"/>
          </w:rPr>
          <w:t>BHXH</w:t>
        </w:r>
      </w:ins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76"/>
        <w:gridCol w:w="3618"/>
        <w:gridCol w:w="1701"/>
        <w:gridCol w:w="1559"/>
      </w:tblGrid>
      <w:tr w:rsidR="00DA3828" w:rsidRPr="001532BD" w14:paraId="4AF07E94" w14:textId="78BEE88F" w:rsidTr="00905A89">
        <w:tc>
          <w:tcPr>
            <w:tcW w:w="776" w:type="dxa"/>
            <w:vMerge w:val="restart"/>
            <w:vAlign w:val="center"/>
          </w:tcPr>
          <w:p w14:paraId="4F18B7C9" w14:textId="0734D241" w:rsidR="00DA3828" w:rsidRPr="006824E7" w:rsidRDefault="00DA3828" w:rsidP="006824E7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824E7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618" w:type="dxa"/>
            <w:vMerge w:val="restart"/>
            <w:vAlign w:val="center"/>
          </w:tcPr>
          <w:p w14:paraId="3CE8D2EC" w14:textId="1CC80FCC" w:rsidR="00DA3828" w:rsidRPr="006824E7" w:rsidRDefault="00DA3828" w:rsidP="006824E7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824E7">
              <w:rPr>
                <w:b/>
                <w:bCs/>
                <w:sz w:val="28"/>
                <w:szCs w:val="28"/>
              </w:rPr>
              <w:t>Nội dung chính sách</w:t>
            </w:r>
          </w:p>
        </w:tc>
        <w:tc>
          <w:tcPr>
            <w:tcW w:w="3260" w:type="dxa"/>
            <w:gridSpan w:val="2"/>
            <w:vAlign w:val="center"/>
          </w:tcPr>
          <w:p w14:paraId="4EEC9CC0" w14:textId="268F8910" w:rsidR="00DA3828" w:rsidRPr="006824E7" w:rsidRDefault="00DA3828" w:rsidP="006824E7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824E7">
              <w:rPr>
                <w:b/>
                <w:bCs/>
                <w:sz w:val="28"/>
                <w:szCs w:val="28"/>
              </w:rPr>
              <w:t>Đối tượng áp dụng</w:t>
            </w:r>
          </w:p>
        </w:tc>
      </w:tr>
      <w:tr w:rsidR="00DA3828" w14:paraId="31C449D1" w14:textId="77777777" w:rsidTr="00905A89">
        <w:tc>
          <w:tcPr>
            <w:tcW w:w="776" w:type="dxa"/>
            <w:vMerge/>
            <w:vAlign w:val="center"/>
          </w:tcPr>
          <w:p w14:paraId="2BCF8C13" w14:textId="77777777" w:rsidR="00DA3828" w:rsidRDefault="00DA3828" w:rsidP="006824E7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18" w:type="dxa"/>
            <w:vMerge/>
            <w:vAlign w:val="center"/>
          </w:tcPr>
          <w:p w14:paraId="5899E0B2" w14:textId="77777777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24DE60E" w14:textId="7A8658CC" w:rsidR="00DA3828" w:rsidRPr="00905A89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05A89">
              <w:rPr>
                <w:b/>
                <w:bCs/>
                <w:sz w:val="28"/>
                <w:szCs w:val="28"/>
              </w:rPr>
              <w:t>Máy trạm người dùng</w:t>
            </w:r>
          </w:p>
        </w:tc>
        <w:tc>
          <w:tcPr>
            <w:tcW w:w="1559" w:type="dxa"/>
            <w:vAlign w:val="center"/>
          </w:tcPr>
          <w:p w14:paraId="217F7550" w14:textId="0F0984FF" w:rsidR="00DA3828" w:rsidRPr="00905A89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05A89">
              <w:rPr>
                <w:b/>
                <w:bCs/>
                <w:sz w:val="28"/>
                <w:szCs w:val="28"/>
              </w:rPr>
              <w:t>Máy trạm quản trị</w:t>
            </w:r>
          </w:p>
        </w:tc>
      </w:tr>
      <w:tr w:rsidR="00DA3828" w14:paraId="158D2A3F" w14:textId="664653AE" w:rsidTr="00905A89">
        <w:tc>
          <w:tcPr>
            <w:tcW w:w="776" w:type="dxa"/>
          </w:tcPr>
          <w:p w14:paraId="7383BE4A" w14:textId="49D21886" w:rsidR="00DA3828" w:rsidRDefault="00DA3828" w:rsidP="006824E7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</w:t>
            </w:r>
          </w:p>
        </w:tc>
        <w:tc>
          <w:tcPr>
            <w:tcW w:w="3618" w:type="dxa"/>
          </w:tcPr>
          <w:p w14:paraId="3BF3DDB5" w14:textId="5708224C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Thiết lập proxy server: proxy.sbv.gov.vn port 80; exception: *.sbv.gov.vn</w:t>
            </w:r>
          </w:p>
        </w:tc>
        <w:tc>
          <w:tcPr>
            <w:tcW w:w="1701" w:type="dxa"/>
          </w:tcPr>
          <w:p w14:paraId="36943AAB" w14:textId="6B3130EA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33052390" w14:textId="638F9F3D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474AD116" w14:textId="67320D9F" w:rsidTr="00905A89">
        <w:tc>
          <w:tcPr>
            <w:tcW w:w="776" w:type="dxa"/>
          </w:tcPr>
          <w:p w14:paraId="6AC8C896" w14:textId="1C039D28" w:rsidR="00DA3828" w:rsidRDefault="00DA3828" w:rsidP="006824E7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2.2</w:t>
            </w:r>
          </w:p>
        </w:tc>
        <w:tc>
          <w:tcPr>
            <w:tcW w:w="3618" w:type="dxa"/>
          </w:tcPr>
          <w:p w14:paraId="031B3EF4" w14:textId="1B3DCE03" w:rsidR="00DA3828" w:rsidRDefault="00DA3828" w:rsidP="00886BBA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Màn hình tự động khóa sau 5 phút không sử dụng</w:t>
            </w:r>
          </w:p>
        </w:tc>
        <w:tc>
          <w:tcPr>
            <w:tcW w:w="1701" w:type="dxa"/>
          </w:tcPr>
          <w:p w14:paraId="3C58396C" w14:textId="224D6543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06418374" w14:textId="69D49CB3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64147CEE" w14:textId="1A5CA1D4" w:rsidTr="00905A89">
        <w:tc>
          <w:tcPr>
            <w:tcW w:w="776" w:type="dxa"/>
          </w:tcPr>
          <w:p w14:paraId="795B39D1" w14:textId="51B0BE27" w:rsidR="00DA3828" w:rsidRDefault="00DA3828" w:rsidP="006824E7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  <w:tc>
          <w:tcPr>
            <w:tcW w:w="3618" w:type="dxa"/>
          </w:tcPr>
          <w:p w14:paraId="38AD1BE9" w14:textId="5C46AFFD" w:rsidR="00DA3828" w:rsidRDefault="00DA3828" w:rsidP="00D37612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Thiết lập Primary DNS Sufix là sbv.vn </w:t>
            </w:r>
          </w:p>
        </w:tc>
        <w:tc>
          <w:tcPr>
            <w:tcW w:w="1701" w:type="dxa"/>
          </w:tcPr>
          <w:p w14:paraId="4B1B554D" w14:textId="16D3560A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6EB90DB1" w14:textId="062A7ACA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1EB9AD7B" w14:textId="4C4F2AAC" w:rsidTr="00905A89">
        <w:tc>
          <w:tcPr>
            <w:tcW w:w="776" w:type="dxa"/>
          </w:tcPr>
          <w:p w14:paraId="3A5127BF" w14:textId="047BC7F8" w:rsidR="00DA3828" w:rsidRDefault="00DA3828" w:rsidP="006824E7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2.4</w:t>
            </w:r>
          </w:p>
        </w:tc>
        <w:tc>
          <w:tcPr>
            <w:tcW w:w="3618" w:type="dxa"/>
          </w:tcPr>
          <w:p w14:paraId="6EBE89CF" w14:textId="54411515" w:rsidR="00DA3828" w:rsidRDefault="00DA3828" w:rsidP="00D37612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Tắt chế độ AutoPlay trên các drivers</w:t>
            </w:r>
          </w:p>
        </w:tc>
        <w:tc>
          <w:tcPr>
            <w:tcW w:w="1701" w:type="dxa"/>
          </w:tcPr>
          <w:p w14:paraId="25CAD063" w14:textId="443A2D0D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1424ED91" w14:textId="3A5BC3B6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69762629" w14:textId="67BA886C" w:rsidTr="00905A89">
        <w:tc>
          <w:tcPr>
            <w:tcW w:w="776" w:type="dxa"/>
          </w:tcPr>
          <w:p w14:paraId="5571EFD8" w14:textId="1BB33ADB" w:rsidR="00DA3828" w:rsidRDefault="00DA3828" w:rsidP="006824E7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2.5</w:t>
            </w:r>
          </w:p>
        </w:tc>
        <w:tc>
          <w:tcPr>
            <w:tcW w:w="3618" w:type="dxa"/>
          </w:tcPr>
          <w:p w14:paraId="349594B1" w14:textId="4D1E3ACA" w:rsidR="00DA3828" w:rsidRDefault="00DA3828" w:rsidP="00CF0BF8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Thiết lập chính sách tự động cập nhật bản vá hệ điều hành qua máy chủ wsus của </w:t>
            </w:r>
            <w:del w:id="646" w:author="Minh Nguyen" w:date="2021-12-17T10:19:00Z">
              <w:r w:rsidDel="0073580F">
                <w:rPr>
                  <w:bCs/>
                  <w:sz w:val="28"/>
                  <w:szCs w:val="28"/>
                </w:rPr>
                <w:delText>NHNN</w:delText>
              </w:r>
            </w:del>
            <w:ins w:id="647" w:author="Minh Nguyen" w:date="2021-12-17T10:19:00Z">
              <w:r w:rsidR="0073580F">
                <w:rPr>
                  <w:bCs/>
                  <w:sz w:val="28"/>
                  <w:szCs w:val="28"/>
                </w:rPr>
                <w:t>BHXH</w:t>
              </w:r>
            </w:ins>
            <w:r>
              <w:rPr>
                <w:bCs/>
                <w:sz w:val="28"/>
                <w:szCs w:val="28"/>
              </w:rPr>
              <w:t>: wsus.sbv.gov.vn</w:t>
            </w:r>
          </w:p>
        </w:tc>
        <w:tc>
          <w:tcPr>
            <w:tcW w:w="1701" w:type="dxa"/>
          </w:tcPr>
          <w:p w14:paraId="264CA72B" w14:textId="734A2FD5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7A1092A3" w14:textId="41CCE090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7860F011" w14:textId="68D67DA2" w:rsidTr="00905A89">
        <w:tc>
          <w:tcPr>
            <w:tcW w:w="776" w:type="dxa"/>
          </w:tcPr>
          <w:p w14:paraId="21DC0D1A" w14:textId="45E59B28" w:rsidR="00DA3828" w:rsidRDefault="00DA3828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2.6</w:t>
            </w:r>
          </w:p>
        </w:tc>
        <w:tc>
          <w:tcPr>
            <w:tcW w:w="3618" w:type="dxa"/>
          </w:tcPr>
          <w:p w14:paraId="27516373" w14:textId="5F350CDA" w:rsidR="00DA3828" w:rsidRDefault="00DA3828" w:rsidP="007370D9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Sử dụng thống nhất các phiên bản trình duyệt: Internet </w:t>
            </w:r>
            <w:r>
              <w:rPr>
                <w:bCs/>
                <w:sz w:val="28"/>
                <w:szCs w:val="28"/>
              </w:rPr>
              <w:lastRenderedPageBreak/>
              <w:t>Explore, Mozila Firefox, Google Chrome</w:t>
            </w:r>
          </w:p>
        </w:tc>
        <w:tc>
          <w:tcPr>
            <w:tcW w:w="1701" w:type="dxa"/>
          </w:tcPr>
          <w:p w14:paraId="0CD48B8C" w14:textId="4682CC22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X</w:t>
            </w:r>
          </w:p>
        </w:tc>
        <w:tc>
          <w:tcPr>
            <w:tcW w:w="1559" w:type="dxa"/>
          </w:tcPr>
          <w:p w14:paraId="079EAAF6" w14:textId="0FC18DB1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2BAC07F3" w14:textId="6D11638D" w:rsidTr="00905A89">
        <w:tc>
          <w:tcPr>
            <w:tcW w:w="776" w:type="dxa"/>
          </w:tcPr>
          <w:p w14:paraId="20D13D0E" w14:textId="147E1ED5" w:rsidR="00DA3828" w:rsidRDefault="00DA3828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2.7</w:t>
            </w:r>
          </w:p>
        </w:tc>
        <w:tc>
          <w:tcPr>
            <w:tcW w:w="3618" w:type="dxa"/>
          </w:tcPr>
          <w:p w14:paraId="66B43D99" w14:textId="63EB61A3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Bỏ chế độ lưu mã khóa bí mật trên trình duyệt</w:t>
            </w:r>
          </w:p>
        </w:tc>
        <w:tc>
          <w:tcPr>
            <w:tcW w:w="1701" w:type="dxa"/>
          </w:tcPr>
          <w:p w14:paraId="2ACC3558" w14:textId="2E691638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4F24FD4D" w14:textId="667E86A8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7A374BBC" w14:textId="59164E29" w:rsidTr="00905A89">
        <w:tc>
          <w:tcPr>
            <w:tcW w:w="776" w:type="dxa"/>
          </w:tcPr>
          <w:p w14:paraId="01B9C84D" w14:textId="457187ED" w:rsidR="00DA3828" w:rsidRDefault="00DA3828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2.8</w:t>
            </w:r>
          </w:p>
        </w:tc>
        <w:tc>
          <w:tcPr>
            <w:tcW w:w="3618" w:type="dxa"/>
          </w:tcPr>
          <w:p w14:paraId="48FBAD61" w14:textId="498EC8FB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Trang mặc định khi mở trình duyệt là www.sbv.gov.vn</w:t>
            </w:r>
          </w:p>
        </w:tc>
        <w:tc>
          <w:tcPr>
            <w:tcW w:w="1701" w:type="dxa"/>
          </w:tcPr>
          <w:p w14:paraId="3700D4CE" w14:textId="70E6431A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47C156E8" w14:textId="18F64435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64AEA509" w14:textId="5F2FDE37" w:rsidTr="00905A89">
        <w:tc>
          <w:tcPr>
            <w:tcW w:w="776" w:type="dxa"/>
          </w:tcPr>
          <w:p w14:paraId="366161E9" w14:textId="2F7871EE" w:rsidR="00DA3828" w:rsidRDefault="00DA3828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2.9</w:t>
            </w:r>
          </w:p>
        </w:tc>
        <w:tc>
          <w:tcPr>
            <w:tcW w:w="3618" w:type="dxa"/>
          </w:tcPr>
          <w:p w14:paraId="05FD623E" w14:textId="6FEA4187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Thống nhất hình ảnh nền hiển thị trên Desktop</w:t>
            </w:r>
          </w:p>
        </w:tc>
        <w:tc>
          <w:tcPr>
            <w:tcW w:w="1701" w:type="dxa"/>
          </w:tcPr>
          <w:p w14:paraId="70A27D96" w14:textId="3B9647AB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4A6CDF50" w14:textId="12072382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30B9BFE5" w14:textId="4DBFD927" w:rsidTr="00905A89">
        <w:tc>
          <w:tcPr>
            <w:tcW w:w="776" w:type="dxa"/>
          </w:tcPr>
          <w:p w14:paraId="3F31B3FE" w14:textId="3AB78157" w:rsidR="00DA3828" w:rsidRDefault="00DA3828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2.10</w:t>
            </w:r>
          </w:p>
        </w:tc>
        <w:tc>
          <w:tcPr>
            <w:tcW w:w="3618" w:type="dxa"/>
          </w:tcPr>
          <w:p w14:paraId="67DD52AE" w14:textId="3A1F9706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cho phép sử dụng công cụ Regedit</w:t>
            </w:r>
          </w:p>
        </w:tc>
        <w:tc>
          <w:tcPr>
            <w:tcW w:w="1701" w:type="dxa"/>
          </w:tcPr>
          <w:p w14:paraId="5FAE6754" w14:textId="701F6BF5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53FA85E2" w14:textId="212CCDF6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DA3828" w14:paraId="4EDC40DA" w14:textId="4CEF0B56" w:rsidTr="00905A89">
        <w:tc>
          <w:tcPr>
            <w:tcW w:w="776" w:type="dxa"/>
          </w:tcPr>
          <w:p w14:paraId="61037022" w14:textId="2CE9C431" w:rsidR="00DA3828" w:rsidRDefault="00DA3828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2.11</w:t>
            </w:r>
          </w:p>
        </w:tc>
        <w:tc>
          <w:tcPr>
            <w:tcW w:w="3618" w:type="dxa"/>
          </w:tcPr>
          <w:p w14:paraId="61B3EEC7" w14:textId="16C21CD8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cho phép sử dụng công cụ Control Panel</w:t>
            </w:r>
          </w:p>
        </w:tc>
        <w:tc>
          <w:tcPr>
            <w:tcW w:w="1701" w:type="dxa"/>
          </w:tcPr>
          <w:p w14:paraId="789839B2" w14:textId="3CBB0C1E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0992D316" w14:textId="212E1EF2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DA3828" w14:paraId="36A3A79E" w14:textId="60B8BB99" w:rsidTr="00905A89">
        <w:tc>
          <w:tcPr>
            <w:tcW w:w="776" w:type="dxa"/>
          </w:tcPr>
          <w:p w14:paraId="72B0CEFF" w14:textId="1F18609F" w:rsidR="00DA3828" w:rsidRDefault="00DA3828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2.12</w:t>
            </w:r>
          </w:p>
        </w:tc>
        <w:tc>
          <w:tcPr>
            <w:tcW w:w="3618" w:type="dxa"/>
          </w:tcPr>
          <w:p w14:paraId="5D62E979" w14:textId="6769A8EE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cho phép chia sẻ file giữa các máy trạm</w:t>
            </w:r>
          </w:p>
        </w:tc>
        <w:tc>
          <w:tcPr>
            <w:tcW w:w="1701" w:type="dxa"/>
          </w:tcPr>
          <w:p w14:paraId="75296E6C" w14:textId="4338ABC3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2A01B6CC" w14:textId="2484C3AB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DA3828" w14:paraId="3DCAA27A" w14:textId="7A3BBCB8" w:rsidTr="00905A89">
        <w:tc>
          <w:tcPr>
            <w:tcW w:w="776" w:type="dxa"/>
          </w:tcPr>
          <w:p w14:paraId="6FEF6A59" w14:textId="16080F71" w:rsidR="00DA3828" w:rsidRDefault="00DA3828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</w:t>
            </w:r>
            <w:r w:rsidR="0063234E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3618" w:type="dxa"/>
          </w:tcPr>
          <w:p w14:paraId="16470655" w14:textId="6FFFE47C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cho phép cài đặt mới/thay đổi cấu hình/gỡ bỏ chức năng trên Windows, phần mềm ứng dụng</w:t>
            </w:r>
          </w:p>
        </w:tc>
        <w:tc>
          <w:tcPr>
            <w:tcW w:w="1701" w:type="dxa"/>
          </w:tcPr>
          <w:p w14:paraId="54A8DDF1" w14:textId="21336627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60C3E5CA" w14:textId="237E2F6A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DA3828" w14:paraId="7ECFC811" w14:textId="56535577" w:rsidTr="00905A89">
        <w:tc>
          <w:tcPr>
            <w:tcW w:w="776" w:type="dxa"/>
          </w:tcPr>
          <w:p w14:paraId="343D5F61" w14:textId="4E452483" w:rsidR="00DA3828" w:rsidRDefault="00DA3828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</w:t>
            </w:r>
            <w:r w:rsidR="0063234E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3618" w:type="dxa"/>
          </w:tcPr>
          <w:p w14:paraId="373B73A1" w14:textId="49D3EA4E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Không cho phép thay đổi giờ, múi giờ</w:t>
            </w:r>
          </w:p>
        </w:tc>
        <w:tc>
          <w:tcPr>
            <w:tcW w:w="1701" w:type="dxa"/>
          </w:tcPr>
          <w:p w14:paraId="476DAC94" w14:textId="5B80AC90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5602A353" w14:textId="11DC0893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5F26C060" w14:textId="3E4092F9" w:rsidTr="00905A89">
        <w:tc>
          <w:tcPr>
            <w:tcW w:w="776" w:type="dxa"/>
          </w:tcPr>
          <w:p w14:paraId="47C5A77C" w14:textId="4D9693D9" w:rsidR="00DA3828" w:rsidRDefault="00DA3828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</w:t>
            </w:r>
            <w:r w:rsidR="0063234E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3618" w:type="dxa"/>
          </w:tcPr>
          <w:p w14:paraId="0120B75B" w14:textId="61D08A4D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Không cho phép Shutdown khi chưa logon vào máy trạm</w:t>
            </w:r>
          </w:p>
        </w:tc>
        <w:tc>
          <w:tcPr>
            <w:tcW w:w="1701" w:type="dxa"/>
          </w:tcPr>
          <w:p w14:paraId="09E5EFA8" w14:textId="1D251826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4E5342E8" w14:textId="51835136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352B0030" w14:textId="6B3AA00F" w:rsidTr="00905A89">
        <w:tc>
          <w:tcPr>
            <w:tcW w:w="776" w:type="dxa"/>
          </w:tcPr>
          <w:p w14:paraId="6CAF040E" w14:textId="24B2D901" w:rsidR="00DA3828" w:rsidRDefault="00DA3828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</w:t>
            </w:r>
            <w:r w:rsidR="0063234E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3618" w:type="dxa"/>
          </w:tcPr>
          <w:p w14:paraId="34016922" w14:textId="18568F41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Thống nhất phần mềm và bộ gõ tiếng Việt</w:t>
            </w:r>
          </w:p>
        </w:tc>
        <w:tc>
          <w:tcPr>
            <w:tcW w:w="1701" w:type="dxa"/>
          </w:tcPr>
          <w:p w14:paraId="721531C1" w14:textId="78E05B15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431B613A" w14:textId="569D8191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5C6C857F" w14:textId="0C6DB8A1" w:rsidTr="00905A89">
        <w:tc>
          <w:tcPr>
            <w:tcW w:w="776" w:type="dxa"/>
          </w:tcPr>
          <w:p w14:paraId="1986E8CF" w14:textId="7C3BC7C9" w:rsidR="00DA3828" w:rsidRDefault="00DA3828" w:rsidP="006824E7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</w:t>
            </w:r>
            <w:r w:rsidR="0063234E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3618" w:type="dxa"/>
          </w:tcPr>
          <w:p w14:paraId="36725D28" w14:textId="2B6FDC4A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Thiết lập cấu hình chặn USB, CD, DVD</w:t>
            </w:r>
          </w:p>
        </w:tc>
        <w:tc>
          <w:tcPr>
            <w:tcW w:w="1701" w:type="dxa"/>
          </w:tcPr>
          <w:p w14:paraId="770A02BE" w14:textId="2A292E85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850A1B2" w14:textId="4F70EDF5" w:rsidR="00DA3828" w:rsidRDefault="00D6078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5782079D" w14:textId="7858261E" w:rsidTr="00905A89">
        <w:tc>
          <w:tcPr>
            <w:tcW w:w="776" w:type="dxa"/>
          </w:tcPr>
          <w:p w14:paraId="25BFC137" w14:textId="1C6C74B7" w:rsidR="00DA3828" w:rsidRDefault="00DA3828" w:rsidP="006824E7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</w:t>
            </w:r>
            <w:r w:rsidR="0063234E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3618" w:type="dxa"/>
          </w:tcPr>
          <w:p w14:paraId="471A5029" w14:textId="4FEF0E1A" w:rsidR="00DA3828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Tắt tính năng cho phép truy cập từ xa </w:t>
            </w:r>
          </w:p>
        </w:tc>
        <w:tc>
          <w:tcPr>
            <w:tcW w:w="1701" w:type="dxa"/>
          </w:tcPr>
          <w:p w14:paraId="7708058B" w14:textId="08EA722C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8BB41C9" w14:textId="3A65AFC3" w:rsidR="00DA3828" w:rsidRDefault="00D6078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  <w:tr w:rsidR="00DA3828" w14:paraId="40DADF7B" w14:textId="72D7A3A5" w:rsidTr="00905A89">
        <w:tc>
          <w:tcPr>
            <w:tcW w:w="776" w:type="dxa"/>
          </w:tcPr>
          <w:p w14:paraId="24508211" w14:textId="07C64C5A" w:rsidR="00DA3828" w:rsidRDefault="00DA3828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  <w:r w:rsidR="0063234E"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3618" w:type="dxa"/>
          </w:tcPr>
          <w:p w14:paraId="247BEA5E" w14:textId="580DA95E" w:rsidR="00DA3828" w:rsidDel="003C6394" w:rsidRDefault="00DA3828" w:rsidP="001532BD">
            <w:pPr>
              <w:pStyle w:val="ListParagraph"/>
              <w:spacing w:after="160" w:line="259" w:lineRule="auto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Giới hạn người dùng được phép đăng nhập các máy trạm này</w:t>
            </w:r>
          </w:p>
        </w:tc>
        <w:tc>
          <w:tcPr>
            <w:tcW w:w="1701" w:type="dxa"/>
          </w:tcPr>
          <w:p w14:paraId="1862304A" w14:textId="252AAAE6" w:rsidR="00DA3828" w:rsidRDefault="00DA382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5ADD2CC" w14:textId="6A14AAEC" w:rsidR="00DA3828" w:rsidRDefault="00D60788" w:rsidP="00905A89">
            <w:pPr>
              <w:pStyle w:val="ListParagraph"/>
              <w:spacing w:after="160" w:line="259" w:lineRule="auto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</w:t>
            </w:r>
          </w:p>
        </w:tc>
      </w:tr>
    </w:tbl>
    <w:p w14:paraId="1A0D88DC" w14:textId="2DBDCEFA" w:rsidR="004D600A" w:rsidRDefault="004D600A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0C3A4CA9" w14:textId="20E9DD50" w:rsidR="00DA05F4" w:rsidRPr="00D6128A" w:rsidRDefault="00DA05F4" w:rsidP="00771AAE">
      <w:pPr>
        <w:pStyle w:val="Heading1"/>
        <w:spacing w:before="0"/>
        <w:jc w:val="right"/>
        <w:rPr>
          <w:b w:val="0"/>
        </w:rPr>
      </w:pPr>
      <w:r w:rsidRPr="00D6128A">
        <w:rPr>
          <w:b w:val="0"/>
        </w:rPr>
        <w:lastRenderedPageBreak/>
        <w:t xml:space="preserve">Mẫu </w:t>
      </w:r>
      <w:r w:rsidR="00426EF9" w:rsidRPr="00D6128A">
        <w:rPr>
          <w:b w:val="0"/>
        </w:rPr>
        <w:t xml:space="preserve">số </w:t>
      </w:r>
      <w:r w:rsidRPr="00D6128A">
        <w:rPr>
          <w:b w:val="0"/>
        </w:rPr>
        <w:t>01</w:t>
      </w:r>
    </w:p>
    <w:p w14:paraId="17D65AF1" w14:textId="77777777" w:rsidR="004116FC" w:rsidRPr="00D6128A" w:rsidRDefault="004116FC" w:rsidP="004116FC">
      <w:pPr>
        <w:ind w:firstLine="567"/>
        <w:jc w:val="center"/>
        <w:rPr>
          <w:b/>
          <w:bCs/>
          <w:sz w:val="28"/>
          <w:szCs w:val="28"/>
        </w:rPr>
      </w:pPr>
      <w:r w:rsidRPr="00D6128A">
        <w:rPr>
          <w:b/>
          <w:bCs/>
          <w:sz w:val="28"/>
          <w:szCs w:val="28"/>
        </w:rPr>
        <w:t>CỘNG HÒA XÃ HỘI CHỦ NGHĨA VIỆT NAM</w:t>
      </w:r>
    </w:p>
    <w:p w14:paraId="156B928A" w14:textId="77777777" w:rsidR="004116FC" w:rsidRPr="00D6128A" w:rsidRDefault="004116FC" w:rsidP="004116FC">
      <w:pPr>
        <w:ind w:firstLine="567"/>
        <w:jc w:val="center"/>
        <w:rPr>
          <w:b/>
          <w:bCs/>
          <w:sz w:val="28"/>
          <w:szCs w:val="28"/>
        </w:rPr>
      </w:pPr>
      <w:r w:rsidRPr="00D6128A">
        <w:rPr>
          <w:b/>
          <w:bCs/>
          <w:sz w:val="28"/>
          <w:szCs w:val="28"/>
        </w:rPr>
        <w:t>Độc lập - Tự do – Hạnh phúc</w:t>
      </w:r>
    </w:p>
    <w:p w14:paraId="5AE17A71" w14:textId="77777777" w:rsidR="004116FC" w:rsidRDefault="004116FC" w:rsidP="004116FC">
      <w:pPr>
        <w:spacing w:before="120" w:after="120" w:line="360" w:lineRule="exact"/>
        <w:ind w:firstLine="567"/>
        <w:jc w:val="center"/>
        <w:rPr>
          <w:bCs/>
          <w:sz w:val="28"/>
          <w:szCs w:val="28"/>
        </w:rPr>
      </w:pPr>
      <w:r w:rsidRPr="00AF3201">
        <w:rPr>
          <w:b/>
          <w:bCs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337BD" wp14:editId="3D1E1CB6">
                <wp:simplePos x="0" y="0"/>
                <wp:positionH relativeFrom="column">
                  <wp:posOffset>2109140</wp:posOffset>
                </wp:positionH>
                <wp:positionV relativeFrom="paragraph">
                  <wp:posOffset>6350</wp:posOffset>
                </wp:positionV>
                <wp:extent cx="21240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CECBCF8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.5pt" to="333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14:paraId="0182E648" w14:textId="00E63AB4" w:rsidR="003713D9" w:rsidRDefault="00426EF9" w:rsidP="00771AAE">
      <w:pPr>
        <w:spacing w:before="120" w:after="120" w:line="360" w:lineRule="exact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ĐỀ NGHỊ</w:t>
      </w:r>
      <w:r w:rsidR="003713D9">
        <w:rPr>
          <w:bCs/>
          <w:sz w:val="28"/>
          <w:szCs w:val="28"/>
        </w:rPr>
        <w:t xml:space="preserve"> CẤP MỚI TÀI KHOẢN ĐỊNH DANH</w:t>
      </w:r>
    </w:p>
    <w:p w14:paraId="1647CF22" w14:textId="77777777" w:rsidR="003713D9" w:rsidRDefault="003713D9" w:rsidP="00771AAE">
      <w:pPr>
        <w:spacing w:before="120" w:after="120" w:line="360" w:lineRule="exact"/>
        <w:ind w:firstLine="567"/>
        <w:rPr>
          <w:bCs/>
          <w:sz w:val="28"/>
          <w:szCs w:val="28"/>
        </w:rPr>
      </w:pPr>
    </w:p>
    <w:p w14:paraId="4F72585C" w14:textId="59A342C4" w:rsidR="003713D9" w:rsidRDefault="003713D9" w:rsidP="00771AAE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Kính gửi: Cục Công nghệ tin học</w:t>
      </w:r>
    </w:p>
    <w:p w14:paraId="5E756B53" w14:textId="11E4EC3E" w:rsidR="003713D9" w:rsidRDefault="003713D9" w:rsidP="00771AAE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Địa chỉ: 64 Nguyễn Chí Thanh – Đống Đa – Hà Nội</w:t>
      </w:r>
    </w:p>
    <w:p w14:paraId="3760A69F" w14:textId="766BE169" w:rsidR="003713D9" w:rsidRDefault="003713D9" w:rsidP="00771AAE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Tên đơn vị:</w:t>
      </w:r>
    </w:p>
    <w:p w14:paraId="5BE1FF33" w14:textId="39E666C1" w:rsidR="003713D9" w:rsidRDefault="003713D9" w:rsidP="00771AAE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Địa chỉ:</w:t>
      </w:r>
    </w:p>
    <w:p w14:paraId="3EF436C8" w14:textId="7F7CEBB8" w:rsidR="003713D9" w:rsidRDefault="003713D9" w:rsidP="00771AAE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Điện thoại: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Email:</w:t>
      </w:r>
    </w:p>
    <w:p w14:paraId="5700DA9F" w14:textId="5B61E548" w:rsidR="003713D9" w:rsidRDefault="003713D9" w:rsidP="00771AAE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Đề nghị Cục Công nghệ tin học cấp tài khoản định danh cho các tập thể, cá nhân của đơn vị đăng ký sử dụng sau:</w:t>
      </w:r>
    </w:p>
    <w:p w14:paraId="55A5D419" w14:textId="248FF0C7" w:rsidR="003713D9" w:rsidRDefault="00DA05F4" w:rsidP="00771AAE">
      <w:pPr>
        <w:pStyle w:val="ListParagraph"/>
        <w:numPr>
          <w:ilvl w:val="0"/>
          <w:numId w:val="36"/>
        </w:numPr>
        <w:spacing w:before="120" w:after="120" w:line="360" w:lineRule="exact"/>
        <w:ind w:left="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T</w:t>
      </w:r>
      <w:r w:rsidR="00000458">
        <w:rPr>
          <w:bCs/>
          <w:sz w:val="28"/>
          <w:szCs w:val="28"/>
        </w:rPr>
        <w:t>ổ chức</w:t>
      </w:r>
      <w:r>
        <w:rPr>
          <w:bCs/>
          <w:sz w:val="28"/>
          <w:szCs w:val="28"/>
        </w:rPr>
        <w:t>:</w:t>
      </w:r>
    </w:p>
    <w:p w14:paraId="14BBC411" w14:textId="77777777" w:rsidR="00DA05F4" w:rsidRDefault="00DA05F4" w:rsidP="00771AAE">
      <w:pPr>
        <w:pStyle w:val="ListParagraph"/>
        <w:spacing w:before="120" w:after="120" w:line="360" w:lineRule="exact"/>
        <w:ind w:left="567"/>
        <w:rPr>
          <w:bCs/>
          <w:sz w:val="28"/>
          <w:szCs w:val="28"/>
        </w:rPr>
      </w:pPr>
    </w:p>
    <w:tbl>
      <w:tblPr>
        <w:tblStyle w:val="TableGrid"/>
        <w:tblW w:w="9621" w:type="dxa"/>
        <w:jc w:val="center"/>
        <w:tblLook w:val="04A0" w:firstRow="1" w:lastRow="0" w:firstColumn="1" w:lastColumn="0" w:noHBand="0" w:noVBand="1"/>
      </w:tblPr>
      <w:tblGrid>
        <w:gridCol w:w="738"/>
        <w:gridCol w:w="2927"/>
        <w:gridCol w:w="1776"/>
        <w:gridCol w:w="1755"/>
        <w:gridCol w:w="2425"/>
      </w:tblGrid>
      <w:tr w:rsidR="004136DD" w:rsidRPr="00DA05F4" w14:paraId="30A7EA80" w14:textId="77777777" w:rsidTr="006824E7">
        <w:trPr>
          <w:jc w:val="center"/>
        </w:trPr>
        <w:tc>
          <w:tcPr>
            <w:tcW w:w="738" w:type="dxa"/>
          </w:tcPr>
          <w:p w14:paraId="06A29A78" w14:textId="34DC0CE3" w:rsidR="004136DD" w:rsidRPr="00771AAE" w:rsidRDefault="004136DD" w:rsidP="00771AAE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771AA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927" w:type="dxa"/>
          </w:tcPr>
          <w:p w14:paraId="270CAA83" w14:textId="6BDE180A" w:rsidR="004136DD" w:rsidRPr="00771AAE" w:rsidRDefault="004136DD" w:rsidP="00771AAE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771AAE">
              <w:rPr>
                <w:b/>
                <w:bCs/>
                <w:sz w:val="26"/>
                <w:szCs w:val="26"/>
              </w:rPr>
              <w:t>Tên đơn vị/ phòng ban</w:t>
            </w:r>
          </w:p>
        </w:tc>
        <w:tc>
          <w:tcPr>
            <w:tcW w:w="1776" w:type="dxa"/>
          </w:tcPr>
          <w:p w14:paraId="2BF630EB" w14:textId="10F23BBB" w:rsidR="004136DD" w:rsidRPr="00771AAE" w:rsidRDefault="004136DD" w:rsidP="00771AAE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viết tắt</w:t>
            </w:r>
          </w:p>
        </w:tc>
        <w:tc>
          <w:tcPr>
            <w:tcW w:w="1755" w:type="dxa"/>
          </w:tcPr>
          <w:p w14:paraId="54C6566C" w14:textId="3DD20A43" w:rsidR="004136DD" w:rsidRPr="00771AAE" w:rsidRDefault="004136DD" w:rsidP="00771AAE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771AAE">
              <w:rPr>
                <w:b/>
                <w:bCs/>
                <w:sz w:val="26"/>
                <w:szCs w:val="26"/>
              </w:rPr>
              <w:t>Điện thoại</w:t>
            </w:r>
          </w:p>
        </w:tc>
        <w:tc>
          <w:tcPr>
            <w:tcW w:w="2425" w:type="dxa"/>
          </w:tcPr>
          <w:p w14:paraId="1EBF6C3C" w14:textId="03FB24FB" w:rsidR="004136DD" w:rsidRPr="00771AAE" w:rsidRDefault="004136DD" w:rsidP="00771AAE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771AAE">
              <w:rPr>
                <w:b/>
                <w:bCs/>
                <w:sz w:val="26"/>
                <w:szCs w:val="26"/>
              </w:rPr>
              <w:t xml:space="preserve">Cấp thư điện tử </w:t>
            </w:r>
            <w:r w:rsidRPr="00771AAE">
              <w:rPr>
                <w:b/>
                <w:bCs/>
                <w:sz w:val="26"/>
                <w:szCs w:val="26"/>
                <w:vertAlign w:val="superscript"/>
              </w:rPr>
              <w:t>(1)</w:t>
            </w:r>
          </w:p>
        </w:tc>
      </w:tr>
      <w:tr w:rsidR="004136DD" w:rsidRPr="00DA05F4" w14:paraId="4DB8812E" w14:textId="77777777" w:rsidTr="006824E7">
        <w:trPr>
          <w:jc w:val="center"/>
        </w:trPr>
        <w:tc>
          <w:tcPr>
            <w:tcW w:w="738" w:type="dxa"/>
          </w:tcPr>
          <w:p w14:paraId="5CA99DD0" w14:textId="77777777" w:rsidR="004136DD" w:rsidRPr="00771AAE" w:rsidRDefault="004136DD" w:rsidP="00DA05F4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2927" w:type="dxa"/>
          </w:tcPr>
          <w:p w14:paraId="721824BB" w14:textId="77777777" w:rsidR="004136DD" w:rsidRPr="00771AAE" w:rsidRDefault="004136DD" w:rsidP="00DA05F4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1776" w:type="dxa"/>
          </w:tcPr>
          <w:p w14:paraId="2345FC04" w14:textId="77777777" w:rsidR="004136DD" w:rsidRPr="00771AAE" w:rsidRDefault="004136DD" w:rsidP="00DA05F4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1755" w:type="dxa"/>
          </w:tcPr>
          <w:p w14:paraId="6CBEC356" w14:textId="77777777" w:rsidR="004136DD" w:rsidRPr="00771AAE" w:rsidRDefault="004136DD" w:rsidP="00DA05F4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2425" w:type="dxa"/>
          </w:tcPr>
          <w:p w14:paraId="4EE1F673" w14:textId="57EE51A3" w:rsidR="004136DD" w:rsidRPr="00771AAE" w:rsidRDefault="004136DD" w:rsidP="00DA05F4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</w:tr>
    </w:tbl>
    <w:p w14:paraId="1165B263" w14:textId="15F684E1" w:rsidR="00DA05F4" w:rsidRDefault="00DA05F4" w:rsidP="00771AAE">
      <w:pPr>
        <w:pStyle w:val="ListParagraph"/>
        <w:numPr>
          <w:ilvl w:val="0"/>
          <w:numId w:val="36"/>
        </w:numPr>
        <w:spacing w:before="120" w:after="120" w:line="360" w:lineRule="exact"/>
        <w:ind w:left="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Cá nhân:</w:t>
      </w:r>
    </w:p>
    <w:p w14:paraId="025D747B" w14:textId="77777777" w:rsidR="00DA05F4" w:rsidRDefault="00DA05F4" w:rsidP="00771AAE">
      <w:pPr>
        <w:pStyle w:val="ListParagraph"/>
        <w:spacing w:before="120" w:after="120" w:line="360" w:lineRule="exact"/>
        <w:ind w:left="567"/>
        <w:rPr>
          <w:bCs/>
          <w:sz w:val="28"/>
          <w:szCs w:val="28"/>
        </w:rPr>
      </w:pPr>
    </w:p>
    <w:tbl>
      <w:tblPr>
        <w:tblStyle w:val="TableGrid"/>
        <w:tblW w:w="9505" w:type="dxa"/>
        <w:jc w:val="center"/>
        <w:tblLook w:val="04A0" w:firstRow="1" w:lastRow="0" w:firstColumn="1" w:lastColumn="0" w:noHBand="0" w:noVBand="1"/>
      </w:tblPr>
      <w:tblGrid>
        <w:gridCol w:w="708"/>
        <w:gridCol w:w="2886"/>
        <w:gridCol w:w="1843"/>
        <w:gridCol w:w="1701"/>
        <w:gridCol w:w="2367"/>
      </w:tblGrid>
      <w:tr w:rsidR="00562787" w:rsidRPr="00DA05F4" w14:paraId="0F10E02D" w14:textId="77777777" w:rsidTr="006824E7">
        <w:trPr>
          <w:jc w:val="center"/>
        </w:trPr>
        <w:tc>
          <w:tcPr>
            <w:tcW w:w="708" w:type="dxa"/>
          </w:tcPr>
          <w:p w14:paraId="1A4F8463" w14:textId="77777777" w:rsidR="00DA05F4" w:rsidRPr="00771AAE" w:rsidRDefault="00DA05F4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771AA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14:paraId="77968CB9" w14:textId="47730C5F" w:rsidR="00DA05F4" w:rsidRPr="00771AAE" w:rsidRDefault="00DA05F4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771AAE">
              <w:rPr>
                <w:b/>
                <w:bCs/>
                <w:sz w:val="26"/>
                <w:szCs w:val="26"/>
              </w:rPr>
              <w:t>Họ tên</w:t>
            </w:r>
            <w:r w:rsidR="00301E43">
              <w:rPr>
                <w:b/>
                <w:bCs/>
                <w:sz w:val="26"/>
                <w:szCs w:val="26"/>
              </w:rPr>
              <w:t xml:space="preserve"> đầy đủ</w:t>
            </w:r>
          </w:p>
        </w:tc>
        <w:tc>
          <w:tcPr>
            <w:tcW w:w="1843" w:type="dxa"/>
          </w:tcPr>
          <w:p w14:paraId="186251EA" w14:textId="1C9136B5" w:rsidR="00DA05F4" w:rsidRPr="00771AAE" w:rsidRDefault="00DA05F4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771AAE">
              <w:rPr>
                <w:b/>
                <w:bCs/>
                <w:sz w:val="26"/>
                <w:szCs w:val="26"/>
              </w:rPr>
              <w:t>Phòng ban</w:t>
            </w:r>
          </w:p>
        </w:tc>
        <w:tc>
          <w:tcPr>
            <w:tcW w:w="1701" w:type="dxa"/>
          </w:tcPr>
          <w:p w14:paraId="65A18F57" w14:textId="48E871CB" w:rsidR="00DA05F4" w:rsidRPr="00771AAE" w:rsidRDefault="00DA05F4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771AAE">
              <w:rPr>
                <w:b/>
                <w:bCs/>
                <w:sz w:val="26"/>
                <w:szCs w:val="26"/>
              </w:rPr>
              <w:t>Điện thoại</w:t>
            </w:r>
          </w:p>
        </w:tc>
        <w:tc>
          <w:tcPr>
            <w:tcW w:w="2367" w:type="dxa"/>
          </w:tcPr>
          <w:p w14:paraId="0204D94C" w14:textId="77777777" w:rsidR="00DA05F4" w:rsidRPr="00771AAE" w:rsidRDefault="00DA05F4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771AAE">
              <w:rPr>
                <w:b/>
                <w:bCs/>
                <w:sz w:val="26"/>
                <w:szCs w:val="26"/>
              </w:rPr>
              <w:t xml:space="preserve">Cấp thư điện tử </w:t>
            </w:r>
            <w:r w:rsidRPr="00771AAE">
              <w:rPr>
                <w:b/>
                <w:bCs/>
                <w:sz w:val="26"/>
                <w:szCs w:val="26"/>
                <w:vertAlign w:val="superscript"/>
              </w:rPr>
              <w:t>(1)</w:t>
            </w:r>
          </w:p>
        </w:tc>
      </w:tr>
      <w:tr w:rsidR="00562787" w:rsidRPr="00DA05F4" w14:paraId="475B4D92" w14:textId="77777777" w:rsidTr="006824E7">
        <w:trPr>
          <w:jc w:val="center"/>
        </w:trPr>
        <w:tc>
          <w:tcPr>
            <w:tcW w:w="708" w:type="dxa"/>
          </w:tcPr>
          <w:p w14:paraId="1574CE3B" w14:textId="77777777" w:rsidR="00DA05F4" w:rsidRPr="00771AAE" w:rsidRDefault="00DA05F4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2886" w:type="dxa"/>
          </w:tcPr>
          <w:p w14:paraId="3D187A89" w14:textId="77777777" w:rsidR="00DA05F4" w:rsidRPr="00771AAE" w:rsidRDefault="00DA05F4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D7069A2" w14:textId="77777777" w:rsidR="00DA05F4" w:rsidRPr="00771AAE" w:rsidRDefault="00DA05F4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</w:tcPr>
          <w:p w14:paraId="6F21B016" w14:textId="0EED3755" w:rsidR="00DA05F4" w:rsidRPr="00771AAE" w:rsidRDefault="00DA05F4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2367" w:type="dxa"/>
          </w:tcPr>
          <w:p w14:paraId="7A6D1F6B" w14:textId="77777777" w:rsidR="00DA05F4" w:rsidRPr="00771AAE" w:rsidRDefault="00DA05F4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</w:tr>
    </w:tbl>
    <w:p w14:paraId="04FB86E4" w14:textId="1BC226F6" w:rsidR="00DA05F4" w:rsidRDefault="00DA05F4" w:rsidP="00AA485F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Chúng tôi cam kết khai thác sử dụng tài khoản định danh đúng</w:t>
      </w:r>
      <w:r w:rsidR="00000458">
        <w:rPr>
          <w:bCs/>
          <w:sz w:val="28"/>
          <w:szCs w:val="28"/>
        </w:rPr>
        <w:t xml:space="preserve"> quy định của </w:t>
      </w:r>
      <w:del w:id="648" w:author="Minh Nguyen" w:date="2021-12-17T10:19:00Z">
        <w:r w:rsidR="00000458" w:rsidDel="0073580F">
          <w:rPr>
            <w:bCs/>
            <w:sz w:val="28"/>
            <w:szCs w:val="28"/>
          </w:rPr>
          <w:delText>NHNN</w:delText>
        </w:r>
      </w:del>
      <w:ins w:id="649" w:author="Minh Nguyen" w:date="2021-12-17T10:19:00Z">
        <w:r w:rsidR="0073580F">
          <w:rPr>
            <w:bCs/>
            <w:sz w:val="28"/>
            <w:szCs w:val="28"/>
          </w:rPr>
          <w:t>BHXH</w:t>
        </w:r>
      </w:ins>
      <w:r>
        <w:rPr>
          <w:bCs/>
          <w:sz w:val="28"/>
          <w:szCs w:val="28"/>
        </w:rPr>
        <w:t>.</w:t>
      </w:r>
    </w:p>
    <w:p w14:paraId="138CE846" w14:textId="51D2F18E" w:rsidR="00426EF9" w:rsidRDefault="00426EF9" w:rsidP="00A73964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Đăng ký nhận kết quả xử lý </w:t>
      </w:r>
      <w:r w:rsidR="00AA485F">
        <w:rPr>
          <w:bCs/>
          <w:sz w:val="28"/>
          <w:szCs w:val="28"/>
        </w:rPr>
        <w:t>qua</w:t>
      </w:r>
      <w:r>
        <w:rPr>
          <w:bCs/>
          <w:sz w:val="28"/>
          <w:szCs w:val="28"/>
        </w:rPr>
        <w:t xml:space="preserve"> email: </w:t>
      </w:r>
      <w:r w:rsidRPr="00A73964">
        <w:rPr>
          <w:bCs/>
          <w:i/>
          <w:sz w:val="28"/>
          <w:szCs w:val="28"/>
        </w:rPr>
        <w:t>&lt;tên hộp thư&gt;@sbv.gov.vn</w:t>
      </w:r>
      <w:r>
        <w:rPr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716"/>
      </w:tblGrid>
      <w:tr w:rsidR="00DA05F4" w14:paraId="6616C055" w14:textId="77777777" w:rsidTr="00771AAE">
        <w:tc>
          <w:tcPr>
            <w:tcW w:w="4810" w:type="dxa"/>
          </w:tcPr>
          <w:p w14:paraId="5445BE1C" w14:textId="77777777" w:rsidR="00DA05F4" w:rsidRDefault="00DA05F4" w:rsidP="00DA05F4">
            <w:pPr>
              <w:spacing w:before="120" w:after="120" w:line="360" w:lineRule="exact"/>
              <w:rPr>
                <w:bCs/>
                <w:sz w:val="28"/>
                <w:szCs w:val="28"/>
              </w:rPr>
            </w:pPr>
          </w:p>
        </w:tc>
        <w:tc>
          <w:tcPr>
            <w:tcW w:w="4811" w:type="dxa"/>
          </w:tcPr>
          <w:p w14:paraId="0A9B3D9F" w14:textId="3D0A7C3F" w:rsidR="00DA05F4" w:rsidRDefault="00DA05F4" w:rsidP="00771AAE">
            <w:pPr>
              <w:spacing w:before="120" w:after="120"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…....., Ngày … tháng … năm</w:t>
            </w:r>
            <w:r w:rsidR="00844A7E">
              <w:rPr>
                <w:bCs/>
                <w:sz w:val="28"/>
                <w:szCs w:val="28"/>
              </w:rPr>
              <w:t xml:space="preserve"> …</w:t>
            </w:r>
          </w:p>
          <w:p w14:paraId="129B2CEA" w14:textId="366999B4" w:rsidR="00DA05F4" w:rsidRDefault="00DA05F4" w:rsidP="00771AAE">
            <w:pPr>
              <w:spacing w:before="120" w:after="120"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Thủ trưởng đơn vị</w:t>
            </w:r>
          </w:p>
        </w:tc>
      </w:tr>
    </w:tbl>
    <w:p w14:paraId="6997DBBB" w14:textId="77777777" w:rsidR="00771C2C" w:rsidRDefault="00771C2C" w:rsidP="00771AAE">
      <w:pPr>
        <w:pStyle w:val="ListParagraph"/>
        <w:spacing w:before="120" w:after="120" w:line="360" w:lineRule="exact"/>
        <w:ind w:left="0" w:firstLine="567"/>
        <w:rPr>
          <w:bCs/>
          <w:i/>
        </w:rPr>
      </w:pPr>
    </w:p>
    <w:p w14:paraId="3CFAF4D3" w14:textId="4B35C0E8" w:rsidR="00F7488B" w:rsidRDefault="00830A15" w:rsidP="00830A15">
      <w:pPr>
        <w:pStyle w:val="ListParagraph"/>
        <w:spacing w:before="120" w:after="120" w:line="360" w:lineRule="exact"/>
        <w:ind w:left="0" w:firstLine="567"/>
        <w:rPr>
          <w:bCs/>
          <w:i/>
        </w:rPr>
      </w:pPr>
      <w:r w:rsidRPr="00771AAE">
        <w:rPr>
          <w:bCs/>
          <w:i/>
        </w:rPr>
        <w:t xml:space="preserve">Chú thích: </w:t>
      </w:r>
      <w:r w:rsidRPr="00A73964">
        <w:rPr>
          <w:bCs/>
          <w:i/>
        </w:rPr>
        <w:t>(1)</w:t>
      </w:r>
      <w:r w:rsidR="00426EF9">
        <w:rPr>
          <w:bCs/>
          <w:i/>
        </w:rPr>
        <w:t xml:space="preserve"> </w:t>
      </w:r>
      <w:r w:rsidR="00DA05F4" w:rsidRPr="00771AAE">
        <w:rPr>
          <w:bCs/>
          <w:i/>
        </w:rPr>
        <w:t xml:space="preserve">Đánh dấu x vào </w:t>
      </w:r>
      <w:r w:rsidR="00426EF9">
        <w:rPr>
          <w:bCs/>
          <w:i/>
        </w:rPr>
        <w:t xml:space="preserve">cột </w:t>
      </w:r>
      <w:r w:rsidR="00426EF9" w:rsidRPr="00771AAE">
        <w:rPr>
          <w:bCs/>
          <w:i/>
        </w:rPr>
        <w:t xml:space="preserve"> </w:t>
      </w:r>
      <w:r w:rsidR="00DA05F4" w:rsidRPr="00771AAE">
        <w:rPr>
          <w:bCs/>
          <w:i/>
        </w:rPr>
        <w:t>này nếu có nhu cầu cấp mới hộp thư điện tử kèm tài khoản định danh.</w:t>
      </w:r>
      <w:r w:rsidR="00F7488B">
        <w:rPr>
          <w:bCs/>
          <w:i/>
        </w:rPr>
        <w:t xml:space="preserve"> </w:t>
      </w:r>
    </w:p>
    <w:p w14:paraId="0CA5A792" w14:textId="02A43525" w:rsidR="00F7488B" w:rsidRPr="00D6128A" w:rsidRDefault="00F7488B" w:rsidP="00771AAE">
      <w:pPr>
        <w:pStyle w:val="Heading1"/>
        <w:spacing w:before="0"/>
        <w:jc w:val="right"/>
        <w:rPr>
          <w:b w:val="0"/>
          <w:bCs/>
          <w:szCs w:val="28"/>
        </w:rPr>
      </w:pPr>
      <w:r w:rsidRPr="00D6128A">
        <w:rPr>
          <w:b w:val="0"/>
          <w:bCs/>
          <w:i/>
        </w:rPr>
        <w:br w:type="page"/>
      </w:r>
      <w:r w:rsidRPr="00D6128A">
        <w:rPr>
          <w:b w:val="0"/>
        </w:rPr>
        <w:lastRenderedPageBreak/>
        <w:t>Mẫ</w:t>
      </w:r>
      <w:r w:rsidR="00201EAB" w:rsidRPr="00D6128A">
        <w:rPr>
          <w:b w:val="0"/>
        </w:rPr>
        <w:t xml:space="preserve">u </w:t>
      </w:r>
      <w:r w:rsidR="00133EF3" w:rsidRPr="00D6128A">
        <w:rPr>
          <w:b w:val="0"/>
        </w:rPr>
        <w:t xml:space="preserve">số </w:t>
      </w:r>
      <w:r w:rsidR="00201EAB" w:rsidRPr="00D6128A">
        <w:rPr>
          <w:b w:val="0"/>
        </w:rPr>
        <w:t>02</w:t>
      </w:r>
    </w:p>
    <w:p w14:paraId="0B1E5B89" w14:textId="77777777" w:rsidR="004116FC" w:rsidRPr="00D6128A" w:rsidRDefault="004116FC" w:rsidP="004116FC">
      <w:pPr>
        <w:ind w:firstLine="567"/>
        <w:jc w:val="center"/>
        <w:rPr>
          <w:b/>
          <w:bCs/>
          <w:sz w:val="28"/>
          <w:szCs w:val="28"/>
        </w:rPr>
      </w:pPr>
      <w:r w:rsidRPr="00D6128A">
        <w:rPr>
          <w:b/>
          <w:bCs/>
          <w:sz w:val="28"/>
          <w:szCs w:val="28"/>
        </w:rPr>
        <w:t>CỘNG HÒA XÃ HỘI CHỦ NGHĨA VIỆT NAM</w:t>
      </w:r>
    </w:p>
    <w:p w14:paraId="26AA538A" w14:textId="77777777" w:rsidR="004116FC" w:rsidRPr="00D6128A" w:rsidRDefault="004116FC" w:rsidP="004116FC">
      <w:pPr>
        <w:ind w:firstLine="567"/>
        <w:jc w:val="center"/>
        <w:rPr>
          <w:b/>
          <w:bCs/>
          <w:sz w:val="28"/>
          <w:szCs w:val="28"/>
        </w:rPr>
      </w:pPr>
      <w:r w:rsidRPr="00D6128A">
        <w:rPr>
          <w:b/>
          <w:bCs/>
          <w:sz w:val="28"/>
          <w:szCs w:val="28"/>
        </w:rPr>
        <w:t>Độc lập - Tự do – Hạnh phúc</w:t>
      </w:r>
    </w:p>
    <w:p w14:paraId="6F539485" w14:textId="77777777" w:rsidR="004116FC" w:rsidRDefault="004116FC" w:rsidP="004116FC">
      <w:pPr>
        <w:spacing w:before="120" w:after="120" w:line="360" w:lineRule="exact"/>
        <w:ind w:firstLine="567"/>
        <w:jc w:val="center"/>
        <w:rPr>
          <w:bCs/>
          <w:sz w:val="28"/>
          <w:szCs w:val="28"/>
        </w:rPr>
      </w:pPr>
      <w:r w:rsidRPr="00AF3201">
        <w:rPr>
          <w:b/>
          <w:bCs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75A5C7" wp14:editId="6065C00C">
                <wp:simplePos x="0" y="0"/>
                <wp:positionH relativeFrom="column">
                  <wp:posOffset>2109140</wp:posOffset>
                </wp:positionH>
                <wp:positionV relativeFrom="paragraph">
                  <wp:posOffset>6350</wp:posOffset>
                </wp:positionV>
                <wp:extent cx="21240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24C7296" id="Straight Connector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.5pt" to="333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14:paraId="7D1B0429" w14:textId="3DE0D63E" w:rsidR="00F7488B" w:rsidRDefault="00F7488B" w:rsidP="00F7488B">
      <w:pPr>
        <w:spacing w:before="120" w:after="120" w:line="360" w:lineRule="exact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ĐỀ NGHỊ THAY ĐỔI THÔNG TIN TÀI KHOẢN ĐỊNH DANH</w:t>
      </w:r>
    </w:p>
    <w:p w14:paraId="107BA6F6" w14:textId="77777777" w:rsidR="00F7488B" w:rsidRDefault="00F7488B" w:rsidP="00F7488B">
      <w:pPr>
        <w:spacing w:before="120" w:after="120" w:line="360" w:lineRule="exact"/>
        <w:ind w:firstLine="567"/>
        <w:rPr>
          <w:bCs/>
          <w:sz w:val="28"/>
          <w:szCs w:val="28"/>
        </w:rPr>
      </w:pPr>
    </w:p>
    <w:p w14:paraId="72C0EDD3" w14:textId="77777777" w:rsidR="00F7488B" w:rsidRDefault="00F7488B" w:rsidP="00F7488B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Kính gửi: Cục Công nghệ tin học</w:t>
      </w:r>
    </w:p>
    <w:p w14:paraId="6E70BC46" w14:textId="77777777" w:rsidR="00F7488B" w:rsidRDefault="00F7488B" w:rsidP="00F7488B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Địa chỉ: 64 Nguyễn Chí Thanh – Đống Đa – Hà Nội</w:t>
      </w:r>
    </w:p>
    <w:p w14:paraId="75F3B699" w14:textId="77777777" w:rsidR="00F7488B" w:rsidRDefault="00F7488B" w:rsidP="00F7488B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Tên đơn vị:</w:t>
      </w:r>
    </w:p>
    <w:p w14:paraId="21B0FE73" w14:textId="77777777" w:rsidR="00F7488B" w:rsidRDefault="00F7488B" w:rsidP="00F7488B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Địa chỉ:</w:t>
      </w:r>
    </w:p>
    <w:p w14:paraId="1E1E46CA" w14:textId="77777777" w:rsidR="00F7488B" w:rsidRDefault="00F7488B" w:rsidP="00F7488B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Điện thoại: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Email:</w:t>
      </w:r>
    </w:p>
    <w:p w14:paraId="0A8E7207" w14:textId="1C93E152" w:rsidR="00F7488B" w:rsidRDefault="00F7488B" w:rsidP="00F7488B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Đề nghị Cục Công nghệ tin học thay đổi thông tin tài khoản định danh cho các t</w:t>
      </w:r>
      <w:r w:rsidR="00000458">
        <w:rPr>
          <w:bCs/>
          <w:sz w:val="28"/>
          <w:szCs w:val="28"/>
        </w:rPr>
        <w:t>ổ chức</w:t>
      </w:r>
      <w:r>
        <w:rPr>
          <w:bCs/>
          <w:sz w:val="28"/>
          <w:szCs w:val="28"/>
        </w:rPr>
        <w:t>, cá nhân sau:</w:t>
      </w:r>
    </w:p>
    <w:p w14:paraId="7AB35D50" w14:textId="77777777" w:rsidR="00F7488B" w:rsidRDefault="00F7488B" w:rsidP="00F7488B">
      <w:pPr>
        <w:pStyle w:val="ListParagraph"/>
        <w:spacing w:before="120" w:after="120" w:line="360" w:lineRule="exact"/>
        <w:ind w:left="567"/>
        <w:rPr>
          <w:bCs/>
          <w:sz w:val="28"/>
          <w:szCs w:val="28"/>
        </w:rPr>
      </w:pPr>
    </w:p>
    <w:tbl>
      <w:tblPr>
        <w:tblStyle w:val="TableGrid"/>
        <w:tblW w:w="8537" w:type="dxa"/>
        <w:jc w:val="center"/>
        <w:tblLook w:val="04A0" w:firstRow="1" w:lastRow="0" w:firstColumn="1" w:lastColumn="0" w:noHBand="0" w:noVBand="1"/>
      </w:tblPr>
      <w:tblGrid>
        <w:gridCol w:w="737"/>
        <w:gridCol w:w="2461"/>
        <w:gridCol w:w="1621"/>
        <w:gridCol w:w="1843"/>
        <w:gridCol w:w="1875"/>
      </w:tblGrid>
      <w:tr w:rsidR="00F7488B" w:rsidRPr="00B277EA" w14:paraId="06C87734" w14:textId="351B4F2C" w:rsidTr="00771AAE">
        <w:trPr>
          <w:jc w:val="center"/>
        </w:trPr>
        <w:tc>
          <w:tcPr>
            <w:tcW w:w="737" w:type="dxa"/>
          </w:tcPr>
          <w:p w14:paraId="4E0FCC1C" w14:textId="77777777" w:rsidR="00F7488B" w:rsidRPr="00B277EA" w:rsidRDefault="00F7488B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277EA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461" w:type="dxa"/>
          </w:tcPr>
          <w:p w14:paraId="4F16265D" w14:textId="68AF57A7" w:rsidR="00F7488B" w:rsidRPr="00B277EA" w:rsidRDefault="00F7488B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277EA">
              <w:rPr>
                <w:b/>
                <w:bCs/>
                <w:sz w:val="26"/>
                <w:szCs w:val="26"/>
              </w:rPr>
              <w:t>Tên đơn vị/ phòng ban</w:t>
            </w:r>
            <w:r w:rsidR="008C5B2F">
              <w:rPr>
                <w:b/>
                <w:bCs/>
                <w:sz w:val="26"/>
                <w:szCs w:val="26"/>
              </w:rPr>
              <w:t>/Họ tên</w:t>
            </w:r>
          </w:p>
        </w:tc>
        <w:tc>
          <w:tcPr>
            <w:tcW w:w="1621" w:type="dxa"/>
          </w:tcPr>
          <w:p w14:paraId="1FCA8F9C" w14:textId="28F1C043" w:rsidR="00F7488B" w:rsidRPr="00B277EA" w:rsidRDefault="00F7488B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Tài khoản định danh</w:t>
            </w:r>
          </w:p>
        </w:tc>
        <w:tc>
          <w:tcPr>
            <w:tcW w:w="1843" w:type="dxa"/>
          </w:tcPr>
          <w:p w14:paraId="38F414A3" w14:textId="249FC179" w:rsidR="00F7488B" w:rsidRPr="00B277EA" w:rsidRDefault="00F7488B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cũ</w:t>
            </w:r>
          </w:p>
        </w:tc>
        <w:tc>
          <w:tcPr>
            <w:tcW w:w="1875" w:type="dxa"/>
          </w:tcPr>
          <w:p w14:paraId="73B90DAB" w14:textId="005EDCF1" w:rsidR="00F7488B" w:rsidRDefault="00F7488B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mới</w:t>
            </w:r>
          </w:p>
        </w:tc>
      </w:tr>
      <w:tr w:rsidR="00F7488B" w:rsidRPr="00B277EA" w14:paraId="0ACBB6C3" w14:textId="1D4E4C4A" w:rsidTr="00771AAE">
        <w:trPr>
          <w:jc w:val="center"/>
        </w:trPr>
        <w:tc>
          <w:tcPr>
            <w:tcW w:w="737" w:type="dxa"/>
          </w:tcPr>
          <w:p w14:paraId="5391AC07" w14:textId="77777777" w:rsidR="00F7488B" w:rsidRPr="00B277EA" w:rsidRDefault="00F7488B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2461" w:type="dxa"/>
          </w:tcPr>
          <w:p w14:paraId="168173D8" w14:textId="77777777" w:rsidR="00F7488B" w:rsidRPr="00B277EA" w:rsidRDefault="00F7488B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1621" w:type="dxa"/>
          </w:tcPr>
          <w:p w14:paraId="7F45DD23" w14:textId="77777777" w:rsidR="00F7488B" w:rsidRPr="00B277EA" w:rsidRDefault="00F7488B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6418658" w14:textId="77777777" w:rsidR="00F7488B" w:rsidRPr="00B277EA" w:rsidRDefault="00F7488B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1875" w:type="dxa"/>
          </w:tcPr>
          <w:p w14:paraId="5FD16D66" w14:textId="77777777" w:rsidR="00F7488B" w:rsidRPr="00B277EA" w:rsidRDefault="00F7488B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</w:tr>
    </w:tbl>
    <w:p w14:paraId="17248938" w14:textId="025D5B1A" w:rsidR="00F7488B" w:rsidRDefault="00F7488B" w:rsidP="00771AAE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Chúng tôi cam kết khai thác sử dụng tài khoản định danh đúng</w:t>
      </w:r>
      <w:r w:rsidR="004116FC">
        <w:rPr>
          <w:bCs/>
          <w:sz w:val="28"/>
          <w:szCs w:val="28"/>
        </w:rPr>
        <w:t xml:space="preserve"> </w:t>
      </w:r>
      <w:r w:rsidR="00000458">
        <w:rPr>
          <w:bCs/>
          <w:sz w:val="28"/>
          <w:szCs w:val="28"/>
        </w:rPr>
        <w:t xml:space="preserve">quy định của </w:t>
      </w:r>
      <w:del w:id="650" w:author="Minh Nguyen" w:date="2021-12-17T10:19:00Z">
        <w:r w:rsidR="00000458" w:rsidDel="0073580F">
          <w:rPr>
            <w:bCs/>
            <w:sz w:val="28"/>
            <w:szCs w:val="28"/>
          </w:rPr>
          <w:delText>NHNN</w:delText>
        </w:r>
      </w:del>
      <w:ins w:id="651" w:author="Minh Nguyen" w:date="2021-12-17T10:19:00Z">
        <w:r w:rsidR="0073580F">
          <w:rPr>
            <w:bCs/>
            <w:sz w:val="28"/>
            <w:szCs w:val="28"/>
          </w:rPr>
          <w:t>BHXH</w:t>
        </w:r>
      </w:ins>
      <w:r>
        <w:rPr>
          <w:bCs/>
          <w:sz w:val="28"/>
          <w:szCs w:val="28"/>
        </w:rPr>
        <w:t>.</w:t>
      </w:r>
    </w:p>
    <w:p w14:paraId="73D0A8A4" w14:textId="2489B6AB" w:rsidR="00AA485F" w:rsidRDefault="00AA485F" w:rsidP="00A73964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Đăng ký nhận kết quả xử lý qua email: </w:t>
      </w:r>
      <w:r w:rsidRPr="00A73964">
        <w:rPr>
          <w:bCs/>
          <w:i/>
          <w:sz w:val="28"/>
          <w:szCs w:val="28"/>
        </w:rPr>
        <w:t>&lt;tên hộp thư&gt;@sbv.gov.vn</w:t>
      </w:r>
      <w:r>
        <w:rPr>
          <w:bCs/>
          <w:sz w:val="28"/>
          <w:szCs w:val="28"/>
        </w:rPr>
        <w:t xml:space="preserve"> </w:t>
      </w:r>
    </w:p>
    <w:p w14:paraId="227C3165" w14:textId="77777777" w:rsidR="00AA485F" w:rsidRDefault="00AA485F" w:rsidP="00771AAE">
      <w:pPr>
        <w:spacing w:before="120" w:after="120" w:line="360" w:lineRule="exact"/>
        <w:ind w:firstLine="567"/>
        <w:rPr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716"/>
      </w:tblGrid>
      <w:tr w:rsidR="00F7488B" w14:paraId="12E2FC71" w14:textId="77777777" w:rsidTr="00C61375">
        <w:tc>
          <w:tcPr>
            <w:tcW w:w="4810" w:type="dxa"/>
          </w:tcPr>
          <w:p w14:paraId="6FB0D733" w14:textId="77777777" w:rsidR="00F7488B" w:rsidRDefault="00F7488B" w:rsidP="00C61375">
            <w:pPr>
              <w:spacing w:before="120" w:after="120" w:line="360" w:lineRule="exact"/>
              <w:rPr>
                <w:bCs/>
                <w:sz w:val="28"/>
                <w:szCs w:val="28"/>
              </w:rPr>
            </w:pPr>
          </w:p>
        </w:tc>
        <w:tc>
          <w:tcPr>
            <w:tcW w:w="4811" w:type="dxa"/>
          </w:tcPr>
          <w:p w14:paraId="6E3C9FA8" w14:textId="04C75D64" w:rsidR="00F7488B" w:rsidRDefault="00F7488B" w:rsidP="00C61375">
            <w:pPr>
              <w:spacing w:before="120" w:after="120"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…....., Ngày … tháng … năm</w:t>
            </w:r>
            <w:r w:rsidR="00844A7E">
              <w:rPr>
                <w:bCs/>
                <w:sz w:val="28"/>
                <w:szCs w:val="28"/>
              </w:rPr>
              <w:t xml:space="preserve"> …</w:t>
            </w:r>
          </w:p>
          <w:p w14:paraId="26C5F209" w14:textId="77777777" w:rsidR="00F7488B" w:rsidRDefault="00F7488B" w:rsidP="00C61375">
            <w:pPr>
              <w:spacing w:before="120" w:after="120"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Thủ trưởng đơn vị</w:t>
            </w:r>
          </w:p>
        </w:tc>
      </w:tr>
    </w:tbl>
    <w:p w14:paraId="28FB453B" w14:textId="77777777" w:rsidR="00F7488B" w:rsidRDefault="00F7488B" w:rsidP="00F7488B">
      <w:pPr>
        <w:spacing w:before="120" w:after="120" w:line="360" w:lineRule="exact"/>
        <w:rPr>
          <w:bCs/>
          <w:sz w:val="28"/>
          <w:szCs w:val="28"/>
        </w:rPr>
      </w:pPr>
    </w:p>
    <w:p w14:paraId="4A9BBB87" w14:textId="77777777" w:rsidR="00F7488B" w:rsidRDefault="00F7488B" w:rsidP="00F7488B">
      <w:pPr>
        <w:pStyle w:val="ListParagraph"/>
        <w:spacing w:before="120" w:after="120" w:line="360" w:lineRule="exact"/>
        <w:ind w:left="0" w:firstLine="567"/>
        <w:rPr>
          <w:bCs/>
          <w:i/>
        </w:rPr>
      </w:pPr>
    </w:p>
    <w:p w14:paraId="02DAB125" w14:textId="036D67BB" w:rsidR="00F213BF" w:rsidRDefault="00F213BF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0206EF48" w14:textId="6F5CCCF3" w:rsidR="00201EAB" w:rsidRPr="00D6128A" w:rsidRDefault="00201EAB" w:rsidP="00771AAE">
      <w:pPr>
        <w:pStyle w:val="Heading1"/>
        <w:spacing w:before="0"/>
        <w:jc w:val="right"/>
        <w:rPr>
          <w:b w:val="0"/>
        </w:rPr>
      </w:pPr>
      <w:r w:rsidRPr="00D6128A">
        <w:rPr>
          <w:b w:val="0"/>
        </w:rPr>
        <w:lastRenderedPageBreak/>
        <w:t xml:space="preserve">Mẫu </w:t>
      </w:r>
      <w:r w:rsidR="00133EF3" w:rsidRPr="00D6128A">
        <w:rPr>
          <w:b w:val="0"/>
        </w:rPr>
        <w:t xml:space="preserve">số </w:t>
      </w:r>
      <w:r w:rsidRPr="00D6128A">
        <w:rPr>
          <w:b w:val="0"/>
        </w:rPr>
        <w:t>03</w:t>
      </w:r>
    </w:p>
    <w:p w14:paraId="74313E26" w14:textId="77777777" w:rsidR="004116FC" w:rsidRPr="00D6128A" w:rsidRDefault="004116FC" w:rsidP="004116FC">
      <w:pPr>
        <w:ind w:firstLine="567"/>
        <w:jc w:val="center"/>
        <w:rPr>
          <w:b/>
          <w:bCs/>
          <w:sz w:val="28"/>
          <w:szCs w:val="28"/>
        </w:rPr>
      </w:pPr>
      <w:r w:rsidRPr="00D6128A">
        <w:rPr>
          <w:b/>
          <w:bCs/>
          <w:sz w:val="28"/>
          <w:szCs w:val="28"/>
        </w:rPr>
        <w:t>CỘNG HÒA XÃ HỘI CHỦ NGHĨA VIỆT NAM</w:t>
      </w:r>
    </w:p>
    <w:p w14:paraId="202A396F" w14:textId="77777777" w:rsidR="004116FC" w:rsidRPr="00D6128A" w:rsidRDefault="004116FC" w:rsidP="004116FC">
      <w:pPr>
        <w:ind w:firstLine="567"/>
        <w:jc w:val="center"/>
        <w:rPr>
          <w:b/>
          <w:bCs/>
          <w:sz w:val="28"/>
          <w:szCs w:val="28"/>
        </w:rPr>
      </w:pPr>
      <w:r w:rsidRPr="00D6128A">
        <w:rPr>
          <w:b/>
          <w:bCs/>
          <w:sz w:val="28"/>
          <w:szCs w:val="28"/>
        </w:rPr>
        <w:t>Độc lập - Tự do – Hạnh phúc</w:t>
      </w:r>
    </w:p>
    <w:p w14:paraId="0EEA1418" w14:textId="77777777" w:rsidR="004116FC" w:rsidRDefault="004116FC" w:rsidP="004116FC">
      <w:pPr>
        <w:spacing w:before="120" w:after="120" w:line="360" w:lineRule="exact"/>
        <w:ind w:firstLine="567"/>
        <w:jc w:val="center"/>
        <w:rPr>
          <w:bCs/>
          <w:sz w:val="28"/>
          <w:szCs w:val="28"/>
        </w:rPr>
      </w:pPr>
      <w:r w:rsidRPr="00AF3201">
        <w:rPr>
          <w:b/>
          <w:bCs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119C1C" wp14:editId="4F9EAB46">
                <wp:simplePos x="0" y="0"/>
                <wp:positionH relativeFrom="column">
                  <wp:posOffset>2109140</wp:posOffset>
                </wp:positionH>
                <wp:positionV relativeFrom="paragraph">
                  <wp:posOffset>6350</wp:posOffset>
                </wp:positionV>
                <wp:extent cx="21240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12C5A63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.5pt" to="333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14:paraId="54950B9D" w14:textId="7A85AEB1" w:rsidR="00F213BF" w:rsidRDefault="00F213BF" w:rsidP="00F213BF">
      <w:pPr>
        <w:spacing w:before="120" w:after="120" w:line="360" w:lineRule="exact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ĐỀ NGHỊ TẠM DỪNG TÀI KHOẢN ĐỊNH DANH</w:t>
      </w:r>
    </w:p>
    <w:p w14:paraId="74EB723B" w14:textId="77777777" w:rsidR="00F213BF" w:rsidRDefault="00F213BF" w:rsidP="00F213BF">
      <w:pPr>
        <w:spacing w:before="120" w:after="120" w:line="360" w:lineRule="exact"/>
        <w:ind w:firstLine="567"/>
        <w:rPr>
          <w:bCs/>
          <w:sz w:val="28"/>
          <w:szCs w:val="28"/>
        </w:rPr>
      </w:pPr>
    </w:p>
    <w:p w14:paraId="078A265E" w14:textId="77777777" w:rsidR="00F213BF" w:rsidRDefault="00F213BF" w:rsidP="00F213BF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Kính gửi: Cục Công nghệ tin học</w:t>
      </w:r>
    </w:p>
    <w:p w14:paraId="59EE8B09" w14:textId="77777777" w:rsidR="00F213BF" w:rsidRDefault="00F213BF" w:rsidP="00F213BF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Địa chỉ: 64 Nguyễn Chí Thanh – Đống Đa – Hà Nội</w:t>
      </w:r>
    </w:p>
    <w:p w14:paraId="2F58BC86" w14:textId="77777777" w:rsidR="00F213BF" w:rsidRDefault="00F213BF" w:rsidP="00F213BF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Tên đơn vị:</w:t>
      </w:r>
    </w:p>
    <w:p w14:paraId="7A453BDD" w14:textId="77777777" w:rsidR="00F213BF" w:rsidRDefault="00F213BF" w:rsidP="00F213BF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Địa chỉ:</w:t>
      </w:r>
    </w:p>
    <w:p w14:paraId="4D168FA9" w14:textId="77777777" w:rsidR="00F213BF" w:rsidRDefault="00F213BF" w:rsidP="00F213BF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Điện thoại: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Email:</w:t>
      </w:r>
    </w:p>
    <w:p w14:paraId="023BEBDA" w14:textId="490BCB7C" w:rsidR="00F213BF" w:rsidRPr="00771AAE" w:rsidRDefault="00F213BF" w:rsidP="00771AAE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Đề nghị Cục Công nghệ tin học tạm dừng tài khoản định danh cho </w:t>
      </w:r>
      <w:r w:rsidR="00000458">
        <w:rPr>
          <w:bCs/>
          <w:sz w:val="28"/>
          <w:szCs w:val="28"/>
        </w:rPr>
        <w:t>tổ chức</w:t>
      </w:r>
      <w:r>
        <w:rPr>
          <w:bCs/>
          <w:sz w:val="28"/>
          <w:szCs w:val="28"/>
        </w:rPr>
        <w:t xml:space="preserve"> </w:t>
      </w:r>
      <w:r w:rsidR="00000458">
        <w:rPr>
          <w:bCs/>
          <w:sz w:val="28"/>
          <w:szCs w:val="28"/>
        </w:rPr>
        <w:t>cá nhân</w:t>
      </w:r>
      <w:r w:rsidR="00715272">
        <w:rPr>
          <w:bCs/>
          <w:sz w:val="28"/>
          <w:szCs w:val="28"/>
        </w:rPr>
        <w:t xml:space="preserve"> tại </w:t>
      </w:r>
      <w:r>
        <w:rPr>
          <w:bCs/>
          <w:sz w:val="28"/>
          <w:szCs w:val="28"/>
        </w:rPr>
        <w:t xml:space="preserve">đơn vị </w:t>
      </w:r>
      <w:r w:rsidR="00715272">
        <w:rPr>
          <w:bCs/>
          <w:sz w:val="28"/>
          <w:szCs w:val="28"/>
        </w:rPr>
        <w:t xml:space="preserve">như </w:t>
      </w:r>
      <w:r>
        <w:rPr>
          <w:bCs/>
          <w:sz w:val="28"/>
          <w:szCs w:val="28"/>
        </w:rPr>
        <w:t>sau:</w:t>
      </w:r>
    </w:p>
    <w:p w14:paraId="4FD3BCEC" w14:textId="77777777" w:rsidR="00F213BF" w:rsidRDefault="00F213BF" w:rsidP="00F213BF">
      <w:pPr>
        <w:pStyle w:val="ListParagraph"/>
        <w:spacing w:before="120" w:after="120" w:line="360" w:lineRule="exact"/>
        <w:ind w:left="567"/>
        <w:rPr>
          <w:bCs/>
          <w:sz w:val="28"/>
          <w:szCs w:val="28"/>
        </w:rPr>
      </w:pPr>
    </w:p>
    <w:tbl>
      <w:tblPr>
        <w:tblStyle w:val="TableGrid"/>
        <w:tblW w:w="8537" w:type="dxa"/>
        <w:jc w:val="center"/>
        <w:tblLook w:val="04A0" w:firstRow="1" w:lastRow="0" w:firstColumn="1" w:lastColumn="0" w:noHBand="0" w:noVBand="1"/>
      </w:tblPr>
      <w:tblGrid>
        <w:gridCol w:w="737"/>
        <w:gridCol w:w="2461"/>
        <w:gridCol w:w="1621"/>
        <w:gridCol w:w="1843"/>
        <w:gridCol w:w="1875"/>
      </w:tblGrid>
      <w:tr w:rsidR="00F213BF" w:rsidRPr="00B277EA" w14:paraId="400B12C8" w14:textId="77777777" w:rsidTr="00C61375">
        <w:trPr>
          <w:jc w:val="center"/>
        </w:trPr>
        <w:tc>
          <w:tcPr>
            <w:tcW w:w="737" w:type="dxa"/>
          </w:tcPr>
          <w:p w14:paraId="09038275" w14:textId="77777777" w:rsidR="00F213BF" w:rsidRPr="00B277EA" w:rsidRDefault="00F213BF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277EA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461" w:type="dxa"/>
          </w:tcPr>
          <w:p w14:paraId="66B06904" w14:textId="77777777" w:rsidR="00F213BF" w:rsidRPr="00B277EA" w:rsidRDefault="00F213BF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277EA">
              <w:rPr>
                <w:b/>
                <w:bCs/>
                <w:sz w:val="26"/>
                <w:szCs w:val="26"/>
              </w:rPr>
              <w:t>Tên đơn vị/ phòng ban</w:t>
            </w:r>
            <w:r>
              <w:rPr>
                <w:b/>
                <w:bCs/>
                <w:sz w:val="26"/>
                <w:szCs w:val="26"/>
              </w:rPr>
              <w:t>/Họ tên</w:t>
            </w:r>
          </w:p>
        </w:tc>
        <w:tc>
          <w:tcPr>
            <w:tcW w:w="1621" w:type="dxa"/>
          </w:tcPr>
          <w:p w14:paraId="18B9A63B" w14:textId="77777777" w:rsidR="00F213BF" w:rsidRPr="00B277EA" w:rsidRDefault="00F213BF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Tài khoản định danh</w:t>
            </w:r>
          </w:p>
        </w:tc>
        <w:tc>
          <w:tcPr>
            <w:tcW w:w="1843" w:type="dxa"/>
          </w:tcPr>
          <w:p w14:paraId="39AC64B6" w14:textId="77777777" w:rsidR="00F213BF" w:rsidRDefault="00F213BF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Lý do</w:t>
            </w:r>
          </w:p>
          <w:p w14:paraId="252AEEDE" w14:textId="14B61066" w:rsidR="00F213BF" w:rsidRPr="00B277EA" w:rsidRDefault="00F213BF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tạm dừng</w:t>
            </w:r>
          </w:p>
        </w:tc>
        <w:tc>
          <w:tcPr>
            <w:tcW w:w="1875" w:type="dxa"/>
          </w:tcPr>
          <w:p w14:paraId="1B9E24E3" w14:textId="77777777" w:rsidR="00F213BF" w:rsidRDefault="00F213BF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Thời gian </w:t>
            </w:r>
          </w:p>
          <w:p w14:paraId="7B1A6E6C" w14:textId="1CF9E3FF" w:rsidR="00F213BF" w:rsidRDefault="00F213BF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tạm dừng</w:t>
            </w:r>
          </w:p>
        </w:tc>
      </w:tr>
      <w:tr w:rsidR="00F213BF" w:rsidRPr="00B277EA" w14:paraId="7755C9B8" w14:textId="77777777" w:rsidTr="00C61375">
        <w:trPr>
          <w:jc w:val="center"/>
        </w:trPr>
        <w:tc>
          <w:tcPr>
            <w:tcW w:w="737" w:type="dxa"/>
          </w:tcPr>
          <w:p w14:paraId="03DC4B91" w14:textId="77777777" w:rsidR="00F213BF" w:rsidRPr="00B277EA" w:rsidRDefault="00F213BF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2461" w:type="dxa"/>
          </w:tcPr>
          <w:p w14:paraId="354BA30A" w14:textId="77777777" w:rsidR="00F213BF" w:rsidRPr="00B277EA" w:rsidRDefault="00F213BF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1621" w:type="dxa"/>
          </w:tcPr>
          <w:p w14:paraId="31BA744D" w14:textId="77777777" w:rsidR="00F213BF" w:rsidRPr="00B277EA" w:rsidRDefault="00F213BF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590C7441" w14:textId="77777777" w:rsidR="00F213BF" w:rsidRPr="00B277EA" w:rsidRDefault="00F213BF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1875" w:type="dxa"/>
          </w:tcPr>
          <w:p w14:paraId="4DD4C9FD" w14:textId="77777777" w:rsidR="00F213BF" w:rsidRPr="00B277EA" w:rsidRDefault="00F213BF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</w:tr>
    </w:tbl>
    <w:p w14:paraId="058F6251" w14:textId="52318F0B" w:rsidR="00133EF3" w:rsidRDefault="00133EF3" w:rsidP="00133EF3">
      <w:pPr>
        <w:spacing w:before="120" w:after="120" w:line="360" w:lineRule="exact"/>
        <w:ind w:firstLine="567"/>
        <w:rPr>
          <w:bCs/>
          <w:sz w:val="28"/>
          <w:szCs w:val="28"/>
        </w:rPr>
      </w:pPr>
      <w:r w:rsidDel="00133E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Đăng ký nhận kết quả xử lý qua email: </w:t>
      </w:r>
      <w:r w:rsidRPr="00565EB7">
        <w:rPr>
          <w:bCs/>
          <w:i/>
          <w:sz w:val="28"/>
          <w:szCs w:val="28"/>
        </w:rPr>
        <w:t>&lt;tên hộp thư&gt;@sbv.gov.vn</w:t>
      </w:r>
      <w:r>
        <w:rPr>
          <w:bCs/>
          <w:sz w:val="28"/>
          <w:szCs w:val="28"/>
        </w:rPr>
        <w:t xml:space="preserve"> </w:t>
      </w:r>
    </w:p>
    <w:p w14:paraId="4DDA0233" w14:textId="77777777" w:rsidR="00133EF3" w:rsidRDefault="00133EF3" w:rsidP="00F213BF">
      <w:pPr>
        <w:spacing w:before="120" w:after="120" w:line="360" w:lineRule="exact"/>
        <w:ind w:firstLine="567"/>
        <w:rPr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716"/>
      </w:tblGrid>
      <w:tr w:rsidR="00F213BF" w14:paraId="3A3184BE" w14:textId="77777777" w:rsidTr="00C61375">
        <w:tc>
          <w:tcPr>
            <w:tcW w:w="4810" w:type="dxa"/>
          </w:tcPr>
          <w:p w14:paraId="7E384C46" w14:textId="77777777" w:rsidR="00F213BF" w:rsidRDefault="00F213BF" w:rsidP="00C61375">
            <w:pPr>
              <w:spacing w:before="120" w:after="120" w:line="360" w:lineRule="exact"/>
              <w:rPr>
                <w:bCs/>
                <w:sz w:val="28"/>
                <w:szCs w:val="28"/>
              </w:rPr>
            </w:pPr>
          </w:p>
        </w:tc>
        <w:tc>
          <w:tcPr>
            <w:tcW w:w="4811" w:type="dxa"/>
          </w:tcPr>
          <w:p w14:paraId="50D319DB" w14:textId="1659FAD5" w:rsidR="00F213BF" w:rsidRDefault="00F213BF" w:rsidP="00C61375">
            <w:pPr>
              <w:spacing w:before="120" w:after="120"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…....., Ngày … tháng … năm</w:t>
            </w:r>
            <w:r w:rsidR="00844A7E">
              <w:rPr>
                <w:bCs/>
                <w:sz w:val="28"/>
                <w:szCs w:val="28"/>
              </w:rPr>
              <w:t xml:space="preserve"> …</w:t>
            </w:r>
          </w:p>
          <w:p w14:paraId="4D93CD23" w14:textId="77777777" w:rsidR="00F213BF" w:rsidRDefault="00F213BF" w:rsidP="00C61375">
            <w:pPr>
              <w:spacing w:before="120" w:after="120"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Thủ trưởng đơn vị</w:t>
            </w:r>
          </w:p>
        </w:tc>
      </w:tr>
    </w:tbl>
    <w:p w14:paraId="1731198C" w14:textId="77777777" w:rsidR="00F7488B" w:rsidRPr="00771AAE" w:rsidRDefault="00F7488B">
      <w:pPr>
        <w:spacing w:after="160" w:line="259" w:lineRule="auto"/>
        <w:rPr>
          <w:bCs/>
        </w:rPr>
      </w:pPr>
    </w:p>
    <w:p w14:paraId="4E4AFF1A" w14:textId="370737DD" w:rsidR="00C450FF" w:rsidRDefault="00C450FF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7825913E" w14:textId="76F0E9A2" w:rsidR="00201EAB" w:rsidRPr="00D6128A" w:rsidRDefault="00201EAB" w:rsidP="00771AAE">
      <w:pPr>
        <w:pStyle w:val="Heading1"/>
        <w:spacing w:before="0"/>
        <w:jc w:val="right"/>
        <w:rPr>
          <w:b w:val="0"/>
        </w:rPr>
      </w:pPr>
      <w:r w:rsidRPr="00D6128A">
        <w:rPr>
          <w:b w:val="0"/>
        </w:rPr>
        <w:lastRenderedPageBreak/>
        <w:t xml:space="preserve">Mẫu </w:t>
      </w:r>
      <w:r w:rsidR="00133EF3" w:rsidRPr="00D6128A">
        <w:rPr>
          <w:b w:val="0"/>
        </w:rPr>
        <w:t xml:space="preserve">số </w:t>
      </w:r>
      <w:r w:rsidRPr="00D6128A">
        <w:rPr>
          <w:b w:val="0"/>
        </w:rPr>
        <w:t>04</w:t>
      </w:r>
    </w:p>
    <w:p w14:paraId="4DEE84C2" w14:textId="77777777" w:rsidR="004116FC" w:rsidRPr="00D6128A" w:rsidRDefault="004116FC" w:rsidP="004116FC">
      <w:pPr>
        <w:ind w:firstLine="567"/>
        <w:jc w:val="center"/>
        <w:rPr>
          <w:b/>
          <w:bCs/>
          <w:sz w:val="28"/>
          <w:szCs w:val="28"/>
        </w:rPr>
      </w:pPr>
      <w:r w:rsidRPr="00D6128A">
        <w:rPr>
          <w:b/>
          <w:bCs/>
          <w:sz w:val="28"/>
          <w:szCs w:val="28"/>
        </w:rPr>
        <w:t>CỘNG HÒA XÃ HỘI CHỦ NGHĨA VIỆT NAM</w:t>
      </w:r>
    </w:p>
    <w:p w14:paraId="5267E14A" w14:textId="77777777" w:rsidR="004116FC" w:rsidRPr="00D6128A" w:rsidRDefault="004116FC" w:rsidP="004116FC">
      <w:pPr>
        <w:ind w:firstLine="567"/>
        <w:jc w:val="center"/>
        <w:rPr>
          <w:b/>
          <w:bCs/>
          <w:sz w:val="28"/>
          <w:szCs w:val="28"/>
        </w:rPr>
      </w:pPr>
      <w:r w:rsidRPr="00D6128A">
        <w:rPr>
          <w:b/>
          <w:bCs/>
          <w:sz w:val="28"/>
          <w:szCs w:val="28"/>
        </w:rPr>
        <w:t>Độc lập - Tự do – Hạnh phúc</w:t>
      </w:r>
    </w:p>
    <w:p w14:paraId="763AB36A" w14:textId="77777777" w:rsidR="004116FC" w:rsidRDefault="004116FC" w:rsidP="004116FC">
      <w:pPr>
        <w:spacing w:before="120" w:after="120" w:line="360" w:lineRule="exact"/>
        <w:ind w:firstLine="567"/>
        <w:jc w:val="center"/>
        <w:rPr>
          <w:bCs/>
          <w:sz w:val="28"/>
          <w:szCs w:val="28"/>
        </w:rPr>
      </w:pPr>
      <w:r w:rsidRPr="00AF3201">
        <w:rPr>
          <w:b/>
          <w:bCs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01DA0D" wp14:editId="7316F7F7">
                <wp:simplePos x="0" y="0"/>
                <wp:positionH relativeFrom="column">
                  <wp:posOffset>2109140</wp:posOffset>
                </wp:positionH>
                <wp:positionV relativeFrom="paragraph">
                  <wp:posOffset>6350</wp:posOffset>
                </wp:positionV>
                <wp:extent cx="21240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703A5C0" id="Straight Connector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.5pt" to="333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006045A2" w14:textId="78CA0ECD" w:rsidR="00C450FF" w:rsidRDefault="00C450FF" w:rsidP="00C450FF">
      <w:pPr>
        <w:spacing w:before="120" w:after="120" w:line="360" w:lineRule="exact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ĐỀ NGHỊ KHÔI PHỤC TÀI KHOẢN ĐỊNH DANH</w:t>
      </w:r>
    </w:p>
    <w:p w14:paraId="085C0723" w14:textId="77777777" w:rsidR="00C450FF" w:rsidRDefault="00C450FF" w:rsidP="00C450FF">
      <w:pPr>
        <w:spacing w:before="120" w:after="120" w:line="360" w:lineRule="exact"/>
        <w:ind w:firstLine="567"/>
        <w:rPr>
          <w:bCs/>
          <w:sz w:val="28"/>
          <w:szCs w:val="28"/>
        </w:rPr>
      </w:pPr>
    </w:p>
    <w:p w14:paraId="4D8A6E6E" w14:textId="77777777" w:rsidR="00C450FF" w:rsidRDefault="00C450FF" w:rsidP="00C450FF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Kính gửi: Cục Công nghệ tin học</w:t>
      </w:r>
    </w:p>
    <w:p w14:paraId="52BB5A53" w14:textId="77777777" w:rsidR="00C450FF" w:rsidRDefault="00C450FF" w:rsidP="00C450FF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Địa chỉ: 64 Nguyễn Chí Thanh – Đống Đa – Hà Nội</w:t>
      </w:r>
    </w:p>
    <w:p w14:paraId="7885140A" w14:textId="77777777" w:rsidR="00C450FF" w:rsidRDefault="00C450FF" w:rsidP="00C450FF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Tên đơn vị:</w:t>
      </w:r>
    </w:p>
    <w:p w14:paraId="245EC76F" w14:textId="77777777" w:rsidR="00C450FF" w:rsidRDefault="00C450FF" w:rsidP="00C450FF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Địa chỉ:</w:t>
      </w:r>
    </w:p>
    <w:p w14:paraId="6315B448" w14:textId="77777777" w:rsidR="00C450FF" w:rsidRDefault="00C450FF" w:rsidP="00C450FF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Điện thoại: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Email:</w:t>
      </w:r>
    </w:p>
    <w:p w14:paraId="52B20885" w14:textId="2D87F65A" w:rsidR="00C450FF" w:rsidRPr="00B277EA" w:rsidRDefault="00C450FF" w:rsidP="00C450FF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Đề nghị Cục Công nghệ tin học khôi phục tài khoản định danh cho các </w:t>
      </w:r>
      <w:r w:rsidR="00000458">
        <w:rPr>
          <w:bCs/>
          <w:sz w:val="28"/>
          <w:szCs w:val="28"/>
        </w:rPr>
        <w:t>tổ chức</w:t>
      </w:r>
      <w:r>
        <w:rPr>
          <w:bCs/>
          <w:sz w:val="28"/>
          <w:szCs w:val="28"/>
        </w:rPr>
        <w:t>, cá nhân sau:</w:t>
      </w:r>
    </w:p>
    <w:tbl>
      <w:tblPr>
        <w:tblStyle w:val="TableGrid"/>
        <w:tblW w:w="5078" w:type="dxa"/>
        <w:jc w:val="center"/>
        <w:tblLook w:val="04A0" w:firstRow="1" w:lastRow="0" w:firstColumn="1" w:lastColumn="0" w:noHBand="0" w:noVBand="1"/>
      </w:tblPr>
      <w:tblGrid>
        <w:gridCol w:w="737"/>
        <w:gridCol w:w="2461"/>
        <w:gridCol w:w="1880"/>
      </w:tblGrid>
      <w:tr w:rsidR="001B6332" w:rsidRPr="00B277EA" w14:paraId="5D033B84" w14:textId="77777777" w:rsidTr="00771AAE">
        <w:trPr>
          <w:jc w:val="center"/>
        </w:trPr>
        <w:tc>
          <w:tcPr>
            <w:tcW w:w="737" w:type="dxa"/>
          </w:tcPr>
          <w:p w14:paraId="29B1FC53" w14:textId="77777777" w:rsidR="001B6332" w:rsidRPr="00B277EA" w:rsidRDefault="001B6332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277EA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461" w:type="dxa"/>
          </w:tcPr>
          <w:p w14:paraId="2C29CD00" w14:textId="77777777" w:rsidR="001B6332" w:rsidRPr="00B277EA" w:rsidRDefault="001B6332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277EA">
              <w:rPr>
                <w:b/>
                <w:bCs/>
                <w:sz w:val="26"/>
                <w:szCs w:val="26"/>
              </w:rPr>
              <w:t>Tên đơn vị/ phòng ban</w:t>
            </w:r>
            <w:r>
              <w:rPr>
                <w:b/>
                <w:bCs/>
                <w:sz w:val="26"/>
                <w:szCs w:val="26"/>
              </w:rPr>
              <w:t>/Họ tên</w:t>
            </w:r>
          </w:p>
        </w:tc>
        <w:tc>
          <w:tcPr>
            <w:tcW w:w="1880" w:type="dxa"/>
          </w:tcPr>
          <w:p w14:paraId="5AAA5277" w14:textId="77777777" w:rsidR="001B6332" w:rsidRPr="00B277EA" w:rsidRDefault="001B6332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Tài khoản định danh</w:t>
            </w:r>
          </w:p>
        </w:tc>
      </w:tr>
      <w:tr w:rsidR="001B6332" w:rsidRPr="00B277EA" w14:paraId="54A1BDD2" w14:textId="77777777" w:rsidTr="00771AAE">
        <w:trPr>
          <w:jc w:val="center"/>
        </w:trPr>
        <w:tc>
          <w:tcPr>
            <w:tcW w:w="737" w:type="dxa"/>
          </w:tcPr>
          <w:p w14:paraId="600F0E8B" w14:textId="77777777" w:rsidR="001B6332" w:rsidRPr="00B277EA" w:rsidRDefault="001B6332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2461" w:type="dxa"/>
          </w:tcPr>
          <w:p w14:paraId="3CADD14C" w14:textId="77777777" w:rsidR="001B6332" w:rsidRPr="00B277EA" w:rsidRDefault="001B6332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1880" w:type="dxa"/>
          </w:tcPr>
          <w:p w14:paraId="7343328A" w14:textId="77777777" w:rsidR="001B6332" w:rsidRPr="00B277EA" w:rsidRDefault="001B6332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</w:tr>
    </w:tbl>
    <w:p w14:paraId="5BFBF74E" w14:textId="527C9C9B" w:rsidR="00C450FF" w:rsidRDefault="00C450FF" w:rsidP="00C450FF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Chúng tôi cam kết khai thác sử dụng tài khoản định danh đúng </w:t>
      </w:r>
      <w:r w:rsidR="00000458">
        <w:rPr>
          <w:bCs/>
          <w:sz w:val="28"/>
          <w:szCs w:val="28"/>
        </w:rPr>
        <w:t xml:space="preserve">quy định của </w:t>
      </w:r>
      <w:del w:id="652" w:author="Minh Nguyen" w:date="2021-12-17T10:19:00Z">
        <w:r w:rsidR="00000458" w:rsidDel="0073580F">
          <w:rPr>
            <w:bCs/>
            <w:sz w:val="28"/>
            <w:szCs w:val="28"/>
          </w:rPr>
          <w:delText>NHNN</w:delText>
        </w:r>
      </w:del>
      <w:ins w:id="653" w:author="Minh Nguyen" w:date="2021-12-17T10:19:00Z">
        <w:r w:rsidR="0073580F">
          <w:rPr>
            <w:bCs/>
            <w:sz w:val="28"/>
            <w:szCs w:val="28"/>
          </w:rPr>
          <w:t>BHXH</w:t>
        </w:r>
      </w:ins>
      <w:r>
        <w:rPr>
          <w:bCs/>
          <w:sz w:val="28"/>
          <w:szCs w:val="28"/>
        </w:rPr>
        <w:t>.</w:t>
      </w:r>
    </w:p>
    <w:p w14:paraId="059875E3" w14:textId="5249796E" w:rsidR="00133EF3" w:rsidRDefault="00133EF3" w:rsidP="00133EF3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Đăng ký nhận kết quả xử lý qua email: </w:t>
      </w:r>
      <w:r w:rsidRPr="00565EB7">
        <w:rPr>
          <w:bCs/>
          <w:i/>
          <w:sz w:val="28"/>
          <w:szCs w:val="28"/>
        </w:rPr>
        <w:t>&lt;tên hộp thư&gt;@sbv.gov.vn</w:t>
      </w:r>
      <w:r>
        <w:rPr>
          <w:bCs/>
          <w:sz w:val="28"/>
          <w:szCs w:val="28"/>
        </w:rPr>
        <w:t xml:space="preserve"> </w:t>
      </w:r>
    </w:p>
    <w:p w14:paraId="42822699" w14:textId="77777777" w:rsidR="00133EF3" w:rsidRDefault="00133EF3" w:rsidP="00C450FF">
      <w:pPr>
        <w:spacing w:before="120" w:after="120" w:line="360" w:lineRule="exact"/>
        <w:ind w:firstLine="567"/>
        <w:rPr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716"/>
      </w:tblGrid>
      <w:tr w:rsidR="00C450FF" w14:paraId="55ABB3D2" w14:textId="77777777" w:rsidTr="00C61375">
        <w:tc>
          <w:tcPr>
            <w:tcW w:w="4810" w:type="dxa"/>
          </w:tcPr>
          <w:p w14:paraId="6C4B5941" w14:textId="77777777" w:rsidR="00C450FF" w:rsidRDefault="00C450FF" w:rsidP="00C61375">
            <w:pPr>
              <w:spacing w:before="120" w:after="120" w:line="360" w:lineRule="exact"/>
              <w:rPr>
                <w:bCs/>
                <w:sz w:val="28"/>
                <w:szCs w:val="28"/>
              </w:rPr>
            </w:pPr>
          </w:p>
        </w:tc>
        <w:tc>
          <w:tcPr>
            <w:tcW w:w="4811" w:type="dxa"/>
          </w:tcPr>
          <w:p w14:paraId="21ABFE5D" w14:textId="14F86A57" w:rsidR="00C450FF" w:rsidRDefault="00C450FF" w:rsidP="00C61375">
            <w:pPr>
              <w:spacing w:before="120" w:after="120"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…....., Ngày … tháng … năm</w:t>
            </w:r>
            <w:r w:rsidR="00844A7E">
              <w:rPr>
                <w:bCs/>
                <w:sz w:val="28"/>
                <w:szCs w:val="28"/>
              </w:rPr>
              <w:t xml:space="preserve"> …</w:t>
            </w:r>
          </w:p>
          <w:p w14:paraId="5E49F0E7" w14:textId="77777777" w:rsidR="00C450FF" w:rsidRDefault="00C450FF" w:rsidP="00C61375">
            <w:pPr>
              <w:spacing w:before="120" w:after="120"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Thủ trưởng đơn vị</w:t>
            </w:r>
          </w:p>
        </w:tc>
      </w:tr>
    </w:tbl>
    <w:p w14:paraId="371E5A54" w14:textId="77777777" w:rsidR="00C450FF" w:rsidRPr="00B277EA" w:rsidRDefault="00C450FF" w:rsidP="00C450FF">
      <w:pPr>
        <w:spacing w:after="160" w:line="259" w:lineRule="auto"/>
        <w:rPr>
          <w:bCs/>
        </w:rPr>
      </w:pPr>
    </w:p>
    <w:p w14:paraId="2AF6E783" w14:textId="2BBD5989" w:rsidR="00201EAB" w:rsidRDefault="00201EAB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70F0F409" w14:textId="5E4FEBED" w:rsidR="00201EAB" w:rsidRPr="00D6128A" w:rsidRDefault="00201EAB" w:rsidP="00771AAE">
      <w:pPr>
        <w:pStyle w:val="Heading1"/>
        <w:spacing w:before="0"/>
        <w:jc w:val="right"/>
        <w:rPr>
          <w:b w:val="0"/>
          <w:bCs/>
          <w:szCs w:val="28"/>
        </w:rPr>
      </w:pPr>
      <w:r w:rsidRPr="00D6128A">
        <w:rPr>
          <w:b w:val="0"/>
        </w:rPr>
        <w:lastRenderedPageBreak/>
        <w:t xml:space="preserve">Mẫu </w:t>
      </w:r>
      <w:r w:rsidR="00133EF3" w:rsidRPr="00D6128A">
        <w:rPr>
          <w:b w:val="0"/>
        </w:rPr>
        <w:t xml:space="preserve">số </w:t>
      </w:r>
      <w:r w:rsidRPr="00D6128A">
        <w:rPr>
          <w:b w:val="0"/>
        </w:rPr>
        <w:t>05</w:t>
      </w:r>
    </w:p>
    <w:p w14:paraId="0150EC66" w14:textId="77777777" w:rsidR="004116FC" w:rsidRPr="00D6128A" w:rsidRDefault="004116FC" w:rsidP="004116FC">
      <w:pPr>
        <w:ind w:firstLine="567"/>
        <w:jc w:val="center"/>
        <w:rPr>
          <w:b/>
          <w:bCs/>
          <w:sz w:val="28"/>
          <w:szCs w:val="28"/>
        </w:rPr>
      </w:pPr>
      <w:r w:rsidRPr="00D6128A">
        <w:rPr>
          <w:b/>
          <w:bCs/>
          <w:sz w:val="28"/>
          <w:szCs w:val="28"/>
        </w:rPr>
        <w:t>CỘNG HÒA XÃ HỘI CHỦ NGHĨA VIỆT NAM</w:t>
      </w:r>
    </w:p>
    <w:p w14:paraId="1889BD41" w14:textId="77777777" w:rsidR="004116FC" w:rsidRPr="00D6128A" w:rsidRDefault="004116FC" w:rsidP="004116FC">
      <w:pPr>
        <w:ind w:firstLine="567"/>
        <w:jc w:val="center"/>
        <w:rPr>
          <w:b/>
          <w:bCs/>
          <w:sz w:val="28"/>
          <w:szCs w:val="28"/>
        </w:rPr>
      </w:pPr>
      <w:r w:rsidRPr="00D6128A">
        <w:rPr>
          <w:b/>
          <w:bCs/>
          <w:sz w:val="28"/>
          <w:szCs w:val="28"/>
        </w:rPr>
        <w:t>Độc lập - Tự do – Hạnh phúc</w:t>
      </w:r>
    </w:p>
    <w:p w14:paraId="772E22EE" w14:textId="77777777" w:rsidR="004116FC" w:rsidRDefault="004116FC" w:rsidP="004116FC">
      <w:pPr>
        <w:spacing w:before="120" w:after="120" w:line="360" w:lineRule="exact"/>
        <w:ind w:firstLine="567"/>
        <w:jc w:val="center"/>
        <w:rPr>
          <w:bCs/>
          <w:sz w:val="28"/>
          <w:szCs w:val="28"/>
        </w:rPr>
      </w:pPr>
      <w:r w:rsidRPr="00AF3201">
        <w:rPr>
          <w:b/>
          <w:bCs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FEF245" wp14:editId="32A10F38">
                <wp:simplePos x="0" y="0"/>
                <wp:positionH relativeFrom="column">
                  <wp:posOffset>2109140</wp:posOffset>
                </wp:positionH>
                <wp:positionV relativeFrom="paragraph">
                  <wp:posOffset>6350</wp:posOffset>
                </wp:positionV>
                <wp:extent cx="21240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32D5253" id="Straight Connector 1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.5pt" to="333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2DCDDB24" w14:textId="23F13BA0" w:rsidR="00201EAB" w:rsidRDefault="00201EAB" w:rsidP="00201EAB">
      <w:pPr>
        <w:spacing w:before="120" w:after="120" w:line="360" w:lineRule="exact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ĐỀ NGHỊ </w:t>
      </w:r>
      <w:r w:rsidR="00D95953">
        <w:rPr>
          <w:bCs/>
          <w:sz w:val="28"/>
          <w:szCs w:val="28"/>
        </w:rPr>
        <w:t>THU HỒI</w:t>
      </w:r>
      <w:r>
        <w:rPr>
          <w:bCs/>
          <w:sz w:val="28"/>
          <w:szCs w:val="28"/>
        </w:rPr>
        <w:t xml:space="preserve"> TÀI KHOẢN ĐỊNH DANH</w:t>
      </w:r>
    </w:p>
    <w:p w14:paraId="4D5CC30D" w14:textId="77777777" w:rsidR="00201EAB" w:rsidRDefault="00201EAB" w:rsidP="00201EAB">
      <w:pPr>
        <w:spacing w:before="120" w:after="120" w:line="360" w:lineRule="exact"/>
        <w:ind w:firstLine="567"/>
        <w:rPr>
          <w:bCs/>
          <w:sz w:val="28"/>
          <w:szCs w:val="28"/>
        </w:rPr>
      </w:pPr>
    </w:p>
    <w:p w14:paraId="7AB3B4CB" w14:textId="77777777" w:rsidR="00201EAB" w:rsidRDefault="00201EAB" w:rsidP="00201EAB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Kính gửi: Cục Công nghệ tin học</w:t>
      </w:r>
    </w:p>
    <w:p w14:paraId="5B2BBF3D" w14:textId="77777777" w:rsidR="00201EAB" w:rsidRDefault="00201EAB" w:rsidP="00201EAB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Địa chỉ: 64 Nguyễn Chí Thanh – Đống Đa – Hà Nội</w:t>
      </w:r>
    </w:p>
    <w:p w14:paraId="38546BCA" w14:textId="77777777" w:rsidR="00201EAB" w:rsidRDefault="00201EAB" w:rsidP="00201EAB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Tên đơn vị:</w:t>
      </w:r>
    </w:p>
    <w:p w14:paraId="19B7FC0D" w14:textId="77777777" w:rsidR="00201EAB" w:rsidRDefault="00201EAB" w:rsidP="00201EAB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Địa chỉ:</w:t>
      </w:r>
    </w:p>
    <w:p w14:paraId="424D4621" w14:textId="77777777" w:rsidR="00201EAB" w:rsidRDefault="00201EAB" w:rsidP="00201EAB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Điện thoại: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Email:</w:t>
      </w:r>
    </w:p>
    <w:p w14:paraId="29883DCD" w14:textId="1E0C4B82" w:rsidR="00201EAB" w:rsidRPr="00B277EA" w:rsidRDefault="00201EAB" w:rsidP="00201EAB">
      <w:pPr>
        <w:spacing w:before="120" w:after="120" w:line="360" w:lineRule="exact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Đề nghị Cục Công nghệ tin học hủy tài khoản định danh cho các t</w:t>
      </w:r>
      <w:r w:rsidR="00000458">
        <w:rPr>
          <w:bCs/>
          <w:sz w:val="28"/>
          <w:szCs w:val="28"/>
        </w:rPr>
        <w:t>ổ chức</w:t>
      </w:r>
      <w:r>
        <w:rPr>
          <w:bCs/>
          <w:sz w:val="28"/>
          <w:szCs w:val="28"/>
        </w:rPr>
        <w:t>, cá nhân sau:</w:t>
      </w:r>
    </w:p>
    <w:p w14:paraId="6AB7A4D5" w14:textId="77777777" w:rsidR="00201EAB" w:rsidRDefault="00201EAB" w:rsidP="00201EAB">
      <w:pPr>
        <w:pStyle w:val="ListParagraph"/>
        <w:spacing w:before="120" w:after="120" w:line="360" w:lineRule="exact"/>
        <w:ind w:left="567"/>
        <w:rPr>
          <w:bCs/>
          <w:sz w:val="28"/>
          <w:szCs w:val="28"/>
        </w:rPr>
      </w:pPr>
    </w:p>
    <w:tbl>
      <w:tblPr>
        <w:tblStyle w:val="TableGrid"/>
        <w:tblW w:w="9449" w:type="dxa"/>
        <w:jc w:val="center"/>
        <w:tblLook w:val="04A0" w:firstRow="1" w:lastRow="0" w:firstColumn="1" w:lastColumn="0" w:noHBand="0" w:noVBand="1"/>
      </w:tblPr>
      <w:tblGrid>
        <w:gridCol w:w="737"/>
        <w:gridCol w:w="2461"/>
        <w:gridCol w:w="1621"/>
        <w:gridCol w:w="2315"/>
        <w:gridCol w:w="2315"/>
      </w:tblGrid>
      <w:tr w:rsidR="00EB6A4C" w:rsidRPr="00B277EA" w14:paraId="5395C663" w14:textId="734F13F8" w:rsidTr="00593081">
        <w:trPr>
          <w:jc w:val="center"/>
        </w:trPr>
        <w:tc>
          <w:tcPr>
            <w:tcW w:w="737" w:type="dxa"/>
          </w:tcPr>
          <w:p w14:paraId="223B6489" w14:textId="77777777" w:rsidR="00EB6A4C" w:rsidRPr="00B277EA" w:rsidRDefault="00EB6A4C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277EA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461" w:type="dxa"/>
          </w:tcPr>
          <w:p w14:paraId="5B8C977C" w14:textId="77777777" w:rsidR="00EB6A4C" w:rsidRPr="00B277EA" w:rsidRDefault="00EB6A4C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B277EA">
              <w:rPr>
                <w:b/>
                <w:bCs/>
                <w:sz w:val="26"/>
                <w:szCs w:val="26"/>
              </w:rPr>
              <w:t>Tên đơn vị/ phòng ban</w:t>
            </w:r>
            <w:r>
              <w:rPr>
                <w:b/>
                <w:bCs/>
                <w:sz w:val="26"/>
                <w:szCs w:val="26"/>
              </w:rPr>
              <w:t>/Họ tên</w:t>
            </w:r>
          </w:p>
        </w:tc>
        <w:tc>
          <w:tcPr>
            <w:tcW w:w="1621" w:type="dxa"/>
          </w:tcPr>
          <w:p w14:paraId="3B9C6755" w14:textId="77777777" w:rsidR="00EB6A4C" w:rsidRPr="00B277EA" w:rsidRDefault="00EB6A4C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Tài khoản định danh</w:t>
            </w:r>
          </w:p>
        </w:tc>
        <w:tc>
          <w:tcPr>
            <w:tcW w:w="2315" w:type="dxa"/>
          </w:tcPr>
          <w:p w14:paraId="7A35084F" w14:textId="77777777" w:rsidR="00EB6A4C" w:rsidRDefault="00EB6A4C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Lý do</w:t>
            </w:r>
          </w:p>
          <w:p w14:paraId="5F8CB622" w14:textId="70FFEE7C" w:rsidR="00EB6A4C" w:rsidRPr="00B277EA" w:rsidRDefault="00EB6A4C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hủy</w:t>
            </w:r>
          </w:p>
        </w:tc>
        <w:tc>
          <w:tcPr>
            <w:tcW w:w="2315" w:type="dxa"/>
          </w:tcPr>
          <w:p w14:paraId="3BBDF952" w14:textId="1EED1B18" w:rsidR="00EB6A4C" w:rsidRDefault="00EB6A4C" w:rsidP="00C61375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dự kiến thu hồi</w:t>
            </w:r>
          </w:p>
        </w:tc>
      </w:tr>
      <w:tr w:rsidR="00EB6A4C" w:rsidRPr="00B277EA" w14:paraId="56112704" w14:textId="02128BBF" w:rsidTr="00593081">
        <w:trPr>
          <w:jc w:val="center"/>
        </w:trPr>
        <w:tc>
          <w:tcPr>
            <w:tcW w:w="737" w:type="dxa"/>
          </w:tcPr>
          <w:p w14:paraId="33E8AC1E" w14:textId="77777777" w:rsidR="00EB6A4C" w:rsidRPr="00B277EA" w:rsidRDefault="00EB6A4C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2461" w:type="dxa"/>
          </w:tcPr>
          <w:p w14:paraId="001FC0D0" w14:textId="77777777" w:rsidR="00EB6A4C" w:rsidRPr="00B277EA" w:rsidRDefault="00EB6A4C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1621" w:type="dxa"/>
          </w:tcPr>
          <w:p w14:paraId="5D348ABB" w14:textId="77777777" w:rsidR="00EB6A4C" w:rsidRPr="00B277EA" w:rsidRDefault="00EB6A4C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2315" w:type="dxa"/>
          </w:tcPr>
          <w:p w14:paraId="43BB175B" w14:textId="77777777" w:rsidR="00EB6A4C" w:rsidRPr="00B277EA" w:rsidRDefault="00EB6A4C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2315" w:type="dxa"/>
          </w:tcPr>
          <w:p w14:paraId="1C87C068" w14:textId="77777777" w:rsidR="00EB6A4C" w:rsidRPr="00B277EA" w:rsidRDefault="00EB6A4C" w:rsidP="00C61375">
            <w:pPr>
              <w:pStyle w:val="ListParagraph"/>
              <w:spacing w:before="120" w:after="120" w:line="360" w:lineRule="exact"/>
              <w:ind w:left="0"/>
              <w:rPr>
                <w:bCs/>
                <w:sz w:val="26"/>
                <w:szCs w:val="26"/>
              </w:rPr>
            </w:pPr>
          </w:p>
        </w:tc>
      </w:tr>
    </w:tbl>
    <w:p w14:paraId="5755C59B" w14:textId="788931E1" w:rsidR="00133EF3" w:rsidRDefault="00133EF3" w:rsidP="00133EF3">
      <w:pPr>
        <w:spacing w:before="120" w:after="120" w:line="360" w:lineRule="exact"/>
        <w:ind w:firstLine="567"/>
        <w:rPr>
          <w:bCs/>
          <w:sz w:val="28"/>
          <w:szCs w:val="28"/>
        </w:rPr>
      </w:pPr>
      <w:r w:rsidDel="00133E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Đăng ký nhận kết quả xử lý qua email: </w:t>
      </w:r>
      <w:r w:rsidRPr="00565EB7">
        <w:rPr>
          <w:bCs/>
          <w:i/>
          <w:sz w:val="28"/>
          <w:szCs w:val="28"/>
        </w:rPr>
        <w:t>&lt;tên hộp thư&gt;@sbv.gov.vn</w:t>
      </w:r>
      <w:r>
        <w:rPr>
          <w:bCs/>
          <w:sz w:val="28"/>
          <w:szCs w:val="28"/>
        </w:rPr>
        <w:t xml:space="preserve"> </w:t>
      </w:r>
    </w:p>
    <w:p w14:paraId="550CF714" w14:textId="77777777" w:rsidR="00133EF3" w:rsidRDefault="00133EF3" w:rsidP="00201EAB">
      <w:pPr>
        <w:spacing w:before="120" w:after="120" w:line="360" w:lineRule="exact"/>
        <w:ind w:firstLine="567"/>
        <w:rPr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716"/>
      </w:tblGrid>
      <w:tr w:rsidR="00201EAB" w14:paraId="7EA6EB86" w14:textId="77777777" w:rsidTr="00C61375">
        <w:tc>
          <w:tcPr>
            <w:tcW w:w="4810" w:type="dxa"/>
          </w:tcPr>
          <w:p w14:paraId="43A8BC6B" w14:textId="77777777" w:rsidR="00201EAB" w:rsidRDefault="00201EAB" w:rsidP="00C61375">
            <w:pPr>
              <w:spacing w:before="120" w:after="120" w:line="360" w:lineRule="exact"/>
              <w:rPr>
                <w:bCs/>
                <w:sz w:val="28"/>
                <w:szCs w:val="28"/>
              </w:rPr>
            </w:pPr>
          </w:p>
        </w:tc>
        <w:tc>
          <w:tcPr>
            <w:tcW w:w="4811" w:type="dxa"/>
          </w:tcPr>
          <w:p w14:paraId="3B51371A" w14:textId="77777777" w:rsidR="00201EAB" w:rsidRDefault="00201EAB" w:rsidP="00C61375">
            <w:pPr>
              <w:spacing w:before="120" w:after="120"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…....., Ngày … tháng … năm …</w:t>
            </w:r>
          </w:p>
          <w:p w14:paraId="35BBBF4E" w14:textId="77777777" w:rsidR="00201EAB" w:rsidRDefault="00201EAB" w:rsidP="00C61375">
            <w:pPr>
              <w:spacing w:before="120" w:after="120"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Thủ trưởng đơn vị</w:t>
            </w:r>
          </w:p>
        </w:tc>
      </w:tr>
    </w:tbl>
    <w:p w14:paraId="1A20A1EE" w14:textId="167D8F7F" w:rsidR="00A66DF8" w:rsidRDefault="00A66DF8" w:rsidP="00771AAE">
      <w:pPr>
        <w:pStyle w:val="ListParagraph"/>
        <w:spacing w:before="120" w:after="120" w:line="360" w:lineRule="exact"/>
        <w:ind w:left="0" w:firstLine="567"/>
        <w:rPr>
          <w:bCs/>
        </w:rPr>
      </w:pPr>
    </w:p>
    <w:p w14:paraId="69F6C9A9" w14:textId="77777777" w:rsidR="00A66DF8" w:rsidRDefault="00A66DF8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31CA95D4" w14:textId="47DA0A28" w:rsidR="00260F88" w:rsidRPr="00D6128A" w:rsidRDefault="00260F88" w:rsidP="00260F88">
      <w:pPr>
        <w:pStyle w:val="Heading1"/>
        <w:spacing w:before="0"/>
        <w:jc w:val="right"/>
        <w:rPr>
          <w:b w:val="0"/>
          <w:bCs/>
          <w:szCs w:val="28"/>
        </w:rPr>
      </w:pPr>
      <w:r w:rsidRPr="00D6128A">
        <w:rPr>
          <w:b w:val="0"/>
        </w:rPr>
        <w:lastRenderedPageBreak/>
        <w:t>Mẫu số 0</w:t>
      </w:r>
      <w:r w:rsidR="006803CA" w:rsidRPr="00D6128A">
        <w:rPr>
          <w:b w:val="0"/>
        </w:rPr>
        <w:t>6</w:t>
      </w:r>
    </w:p>
    <w:p w14:paraId="43E2ABB3" w14:textId="33603647" w:rsidR="00260F88" w:rsidRPr="00C6080B" w:rsidRDefault="00260F88" w:rsidP="00260F88">
      <w:pPr>
        <w:pStyle w:val="ListParagraph"/>
        <w:spacing w:before="120" w:after="120" w:line="360" w:lineRule="exact"/>
        <w:ind w:left="0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MÃ KHÓA B</w:t>
      </w:r>
      <w:r w:rsidR="007E4029">
        <w:rPr>
          <w:bCs/>
          <w:sz w:val="28"/>
          <w:szCs w:val="28"/>
        </w:rPr>
        <w:t>Í</w:t>
      </w:r>
      <w:r>
        <w:rPr>
          <w:bCs/>
          <w:sz w:val="28"/>
          <w:szCs w:val="28"/>
        </w:rPr>
        <w:t xml:space="preserve"> MẬT TÀI KHOẢN CỤC BỘ </w:t>
      </w:r>
      <w:r w:rsidRPr="00C6080B">
        <w:rPr>
          <w:bCs/>
          <w:sz w:val="28"/>
          <w:szCs w:val="28"/>
        </w:rPr>
        <w:t>MÁY TRẠM TẠI ĐƠN VỊ</w:t>
      </w:r>
    </w:p>
    <w:p w14:paraId="69E1C904" w14:textId="77777777" w:rsidR="00260F88" w:rsidRPr="00C6080B" w:rsidRDefault="00260F88" w:rsidP="00260F88">
      <w:pPr>
        <w:pStyle w:val="ListParagraph"/>
        <w:spacing w:before="120" w:after="120" w:line="360" w:lineRule="exact"/>
        <w:ind w:left="0" w:firstLine="567"/>
        <w:jc w:val="center"/>
        <w:rPr>
          <w:bCs/>
          <w:i/>
          <w:sz w:val="28"/>
          <w:szCs w:val="28"/>
        </w:rPr>
      </w:pPr>
      <w:r w:rsidRPr="00C6080B">
        <w:rPr>
          <w:bCs/>
          <w:i/>
          <w:sz w:val="28"/>
          <w:szCs w:val="28"/>
        </w:rPr>
        <w:t>(Ngày:dd/mm/yyyy)</w:t>
      </w:r>
    </w:p>
    <w:p w14:paraId="5384003F" w14:textId="77777777" w:rsidR="006101DA" w:rsidRPr="00C6080B" w:rsidRDefault="006101DA" w:rsidP="006101DA">
      <w:pPr>
        <w:pStyle w:val="ListParagraph"/>
        <w:spacing w:before="120" w:after="120" w:line="360" w:lineRule="exact"/>
        <w:ind w:left="0" w:firstLine="567"/>
        <w:rPr>
          <w:bCs/>
          <w:sz w:val="28"/>
          <w:szCs w:val="28"/>
        </w:rPr>
      </w:pPr>
      <w:r w:rsidRPr="00C6080B">
        <w:rPr>
          <w:bCs/>
          <w:sz w:val="28"/>
          <w:szCs w:val="28"/>
        </w:rPr>
        <w:t>Đơn vị: ……</w:t>
      </w:r>
      <w:r>
        <w:rPr>
          <w:bCs/>
          <w:sz w:val="28"/>
          <w:szCs w:val="28"/>
        </w:rPr>
        <w:t>…</w:t>
      </w:r>
    </w:p>
    <w:p w14:paraId="15E99A3D" w14:textId="77777777" w:rsidR="00260F88" w:rsidRPr="00C6080B" w:rsidRDefault="00260F88" w:rsidP="00260F88">
      <w:pPr>
        <w:pStyle w:val="ListParagraph"/>
        <w:spacing w:before="120" w:after="120" w:line="360" w:lineRule="exact"/>
        <w:ind w:left="0" w:firstLine="567"/>
        <w:jc w:val="center"/>
        <w:rPr>
          <w:bCs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46"/>
        <w:gridCol w:w="2066"/>
        <w:gridCol w:w="1953"/>
        <w:gridCol w:w="1883"/>
        <w:gridCol w:w="2887"/>
      </w:tblGrid>
      <w:tr w:rsidR="00260F88" w:rsidRPr="002C2EAF" w14:paraId="100BBD8B" w14:textId="77777777" w:rsidTr="00101297">
        <w:tc>
          <w:tcPr>
            <w:tcW w:w="746" w:type="dxa"/>
          </w:tcPr>
          <w:p w14:paraId="3DCECC55" w14:textId="77777777" w:rsidR="00260F88" w:rsidRPr="00C6080B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C6080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066" w:type="dxa"/>
          </w:tcPr>
          <w:p w14:paraId="4181BF3B" w14:textId="77777777" w:rsidR="00260F88" w:rsidRPr="00C6080B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C6080B">
              <w:rPr>
                <w:b/>
                <w:bCs/>
                <w:sz w:val="28"/>
                <w:szCs w:val="28"/>
              </w:rPr>
              <w:t>Tên máy trạm</w:t>
            </w:r>
          </w:p>
        </w:tc>
        <w:tc>
          <w:tcPr>
            <w:tcW w:w="1953" w:type="dxa"/>
          </w:tcPr>
          <w:p w14:paraId="299218EB" w14:textId="77777777" w:rsidR="00260F88" w:rsidRPr="00C6080B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C6080B">
              <w:rPr>
                <w:b/>
                <w:bCs/>
                <w:sz w:val="28"/>
                <w:szCs w:val="28"/>
              </w:rPr>
              <w:t>Phòng, Ban</w:t>
            </w:r>
          </w:p>
        </w:tc>
        <w:tc>
          <w:tcPr>
            <w:tcW w:w="1883" w:type="dxa"/>
          </w:tcPr>
          <w:p w14:paraId="64D2CB15" w14:textId="77777777" w:rsidR="00260F88" w:rsidRPr="00C6080B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C6080B">
              <w:rPr>
                <w:b/>
                <w:bCs/>
                <w:sz w:val="28"/>
                <w:szCs w:val="28"/>
              </w:rPr>
              <w:t>Loại máy</w:t>
            </w:r>
          </w:p>
        </w:tc>
        <w:tc>
          <w:tcPr>
            <w:tcW w:w="2887" w:type="dxa"/>
          </w:tcPr>
          <w:p w14:paraId="05C5CB0F" w14:textId="77777777" w:rsidR="00260F88" w:rsidRPr="00C6080B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khóa bí mật (*)</w:t>
            </w:r>
          </w:p>
        </w:tc>
      </w:tr>
      <w:tr w:rsidR="00260F88" w:rsidRPr="00C6080B" w14:paraId="0F395056" w14:textId="77777777" w:rsidTr="00101297">
        <w:tc>
          <w:tcPr>
            <w:tcW w:w="746" w:type="dxa"/>
            <w:vAlign w:val="center"/>
          </w:tcPr>
          <w:p w14:paraId="2D732EBA" w14:textId="77777777" w:rsidR="00260F88" w:rsidRPr="00C6080B" w:rsidRDefault="00260F88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  <w:r w:rsidRPr="00C6080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066" w:type="dxa"/>
            <w:vAlign w:val="center"/>
          </w:tcPr>
          <w:p w14:paraId="36D45602" w14:textId="77777777" w:rsidR="00260F88" w:rsidRPr="00C6080B" w:rsidRDefault="00260F88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  <w:r w:rsidRPr="00C6080B">
              <w:rPr>
                <w:bCs/>
                <w:sz w:val="28"/>
                <w:szCs w:val="28"/>
              </w:rPr>
              <w:t>CNTH-01</w:t>
            </w:r>
          </w:p>
        </w:tc>
        <w:tc>
          <w:tcPr>
            <w:tcW w:w="1953" w:type="dxa"/>
            <w:vAlign w:val="center"/>
          </w:tcPr>
          <w:p w14:paraId="0AF46CA9" w14:textId="77777777" w:rsidR="00260F88" w:rsidRPr="00C6080B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QLTT</w:t>
            </w:r>
          </w:p>
        </w:tc>
        <w:tc>
          <w:tcPr>
            <w:tcW w:w="1883" w:type="dxa"/>
            <w:vAlign w:val="center"/>
          </w:tcPr>
          <w:p w14:paraId="5DF95261" w14:textId="77777777" w:rsidR="00260F88" w:rsidRPr="00C6080B" w:rsidRDefault="00260F88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  <w:r w:rsidRPr="00C6080B">
              <w:rPr>
                <w:bCs/>
                <w:sz w:val="28"/>
                <w:szCs w:val="28"/>
              </w:rPr>
              <w:t>Quản trị</w:t>
            </w:r>
          </w:p>
        </w:tc>
        <w:tc>
          <w:tcPr>
            <w:tcW w:w="2887" w:type="dxa"/>
          </w:tcPr>
          <w:p w14:paraId="40DA3BEA" w14:textId="77777777" w:rsidR="00260F88" w:rsidRPr="00C6080B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&lt;ghi tay&gt;</w:t>
            </w:r>
          </w:p>
        </w:tc>
      </w:tr>
      <w:tr w:rsidR="00260F88" w:rsidRPr="002C2EAF" w14:paraId="4BDECAD2" w14:textId="77777777" w:rsidTr="00101297">
        <w:tc>
          <w:tcPr>
            <w:tcW w:w="746" w:type="dxa"/>
            <w:vAlign w:val="center"/>
          </w:tcPr>
          <w:p w14:paraId="24CB9BEE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66" w:type="dxa"/>
            <w:vAlign w:val="center"/>
          </w:tcPr>
          <w:p w14:paraId="3229C524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3" w:type="dxa"/>
            <w:vAlign w:val="center"/>
          </w:tcPr>
          <w:p w14:paraId="077CBB17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83" w:type="dxa"/>
            <w:vAlign w:val="center"/>
          </w:tcPr>
          <w:p w14:paraId="57221FFF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87" w:type="dxa"/>
          </w:tcPr>
          <w:p w14:paraId="53324DC8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0F88" w:rsidRPr="002C2EAF" w14:paraId="332C5642" w14:textId="77777777" w:rsidTr="00101297">
        <w:tc>
          <w:tcPr>
            <w:tcW w:w="746" w:type="dxa"/>
            <w:vAlign w:val="center"/>
          </w:tcPr>
          <w:p w14:paraId="3D17B9F9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66" w:type="dxa"/>
            <w:vAlign w:val="center"/>
          </w:tcPr>
          <w:p w14:paraId="52465D92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3" w:type="dxa"/>
            <w:vAlign w:val="center"/>
          </w:tcPr>
          <w:p w14:paraId="70809B41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83" w:type="dxa"/>
            <w:vAlign w:val="center"/>
          </w:tcPr>
          <w:p w14:paraId="10D0F810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87" w:type="dxa"/>
          </w:tcPr>
          <w:p w14:paraId="3BC9436C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6F5FB84" w14:textId="77777777" w:rsidR="00260F88" w:rsidRDefault="00260F88" w:rsidP="00260F88">
      <w:pPr>
        <w:spacing w:before="120" w:after="120" w:line="360" w:lineRule="exact"/>
        <w:rPr>
          <w:bCs/>
          <w:i/>
          <w:sz w:val="28"/>
          <w:szCs w:val="28"/>
        </w:rPr>
      </w:pPr>
      <w:r w:rsidRPr="00C6080B">
        <w:rPr>
          <w:bCs/>
          <w:i/>
          <w:sz w:val="28"/>
          <w:szCs w:val="28"/>
        </w:rPr>
        <w:t xml:space="preserve">Ghi chú: </w:t>
      </w:r>
    </w:p>
    <w:p w14:paraId="65BED31D" w14:textId="28D28198" w:rsidR="00260F88" w:rsidRDefault="00260F88" w:rsidP="00260F88">
      <w:pPr>
        <w:pStyle w:val="ListParagraph"/>
        <w:numPr>
          <w:ilvl w:val="0"/>
          <w:numId w:val="60"/>
        </w:numPr>
        <w:spacing w:before="120" w:after="120" w:line="360" w:lineRule="exact"/>
        <w:rPr>
          <w:bCs/>
          <w:i/>
          <w:sz w:val="28"/>
          <w:szCs w:val="28"/>
        </w:rPr>
      </w:pPr>
      <w:r w:rsidRPr="00C6080B">
        <w:rPr>
          <w:bCs/>
          <w:i/>
          <w:sz w:val="28"/>
          <w:szCs w:val="28"/>
        </w:rPr>
        <w:t xml:space="preserve">Mẫu </w:t>
      </w:r>
      <w:r w:rsidR="006803CA">
        <w:rPr>
          <w:bCs/>
          <w:i/>
          <w:sz w:val="28"/>
          <w:szCs w:val="28"/>
        </w:rPr>
        <w:t>này</w:t>
      </w:r>
      <w:r w:rsidRPr="00C6080B">
        <w:rPr>
          <w:bCs/>
          <w:i/>
          <w:sz w:val="28"/>
          <w:szCs w:val="28"/>
        </w:rPr>
        <w:t xml:space="preserve"> được lập </w:t>
      </w:r>
      <w:r w:rsidR="007E4029">
        <w:rPr>
          <w:bCs/>
          <w:i/>
          <w:sz w:val="28"/>
          <w:szCs w:val="28"/>
        </w:rPr>
        <w:t xml:space="preserve">khi </w:t>
      </w:r>
      <w:r>
        <w:rPr>
          <w:bCs/>
          <w:i/>
          <w:sz w:val="28"/>
          <w:szCs w:val="28"/>
        </w:rPr>
        <w:t>kết nối máy trạm vào Domain (file được lưu theo ngày)</w:t>
      </w:r>
    </w:p>
    <w:p w14:paraId="64B5E968" w14:textId="77777777" w:rsidR="00260F88" w:rsidRDefault="00260F88" w:rsidP="00260F88">
      <w:pPr>
        <w:pStyle w:val="ListParagraph"/>
        <w:numPr>
          <w:ilvl w:val="0"/>
          <w:numId w:val="60"/>
        </w:numPr>
        <w:spacing w:before="120" w:after="120" w:line="360" w:lineRule="exact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File điện tử sử dụng định dạng MS Word hoặc MS Excel.</w:t>
      </w:r>
    </w:p>
    <w:p w14:paraId="31C82DDF" w14:textId="77777777" w:rsidR="00260F88" w:rsidRDefault="00260F88" w:rsidP="00260F88">
      <w:pPr>
        <w:pStyle w:val="ListParagraph"/>
        <w:numPr>
          <w:ilvl w:val="0"/>
          <w:numId w:val="60"/>
        </w:numPr>
        <w:spacing w:before="120" w:after="120" w:line="360" w:lineRule="exact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Hướng dẫn đặt tên file: [Makhoa_Maytram].[Tên đơn vị viết tắt].[yyyymmdd]</w:t>
      </w:r>
    </w:p>
    <w:p w14:paraId="67949DD9" w14:textId="77777777" w:rsidR="00260F88" w:rsidRDefault="00260F88" w:rsidP="00260F88">
      <w:pPr>
        <w:pStyle w:val="ListParagraph"/>
        <w:numPr>
          <w:ilvl w:val="0"/>
          <w:numId w:val="60"/>
        </w:numPr>
        <w:spacing w:before="120" w:after="120" w:line="360" w:lineRule="exact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Cột [Mã khóa bí mật (*)]: không lưu trữ trong file điện tử, người quản trị hệ thống ghi tay thông tin Mã khóa bí mật</w:t>
      </w:r>
    </w:p>
    <w:p w14:paraId="4B7885DE" w14:textId="7BF28DAF" w:rsidR="00260F88" w:rsidRDefault="00260F88" w:rsidP="00260F88">
      <w:pPr>
        <w:pStyle w:val="ListParagraph"/>
        <w:numPr>
          <w:ilvl w:val="0"/>
          <w:numId w:val="60"/>
        </w:numPr>
        <w:spacing w:before="120" w:after="120" w:line="360" w:lineRule="exact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Mẫu</w:t>
      </w:r>
      <w:r w:rsidR="006803CA">
        <w:rPr>
          <w:bCs/>
          <w:i/>
          <w:sz w:val="28"/>
          <w:szCs w:val="28"/>
        </w:rPr>
        <w:t xml:space="preserve"> này</w:t>
      </w:r>
      <w:r>
        <w:rPr>
          <w:bCs/>
          <w:i/>
          <w:sz w:val="28"/>
          <w:szCs w:val="28"/>
        </w:rPr>
        <w:t xml:space="preserve"> được lập 02 bản: 01 bản do quản trị lưu trữ, 01 bản niêm phong và bàn giao cho Lãnh đạo tại đơn vị.</w:t>
      </w:r>
    </w:p>
    <w:p w14:paraId="58B47315" w14:textId="2953530E" w:rsidR="002C2EAF" w:rsidRDefault="002C2EAF" w:rsidP="00771AAE">
      <w:pPr>
        <w:pStyle w:val="ListParagraph"/>
        <w:spacing w:before="120" w:after="120" w:line="360" w:lineRule="exact"/>
        <w:ind w:left="0" w:firstLine="567"/>
        <w:rPr>
          <w:bCs/>
        </w:rPr>
      </w:pPr>
    </w:p>
    <w:p w14:paraId="2DFD87DE" w14:textId="77777777" w:rsidR="00307C00" w:rsidRPr="00C6080B" w:rsidRDefault="00307C00" w:rsidP="00641415">
      <w:pPr>
        <w:rPr>
          <w:bCs/>
          <w:i/>
          <w:sz w:val="28"/>
          <w:szCs w:val="28"/>
        </w:rPr>
      </w:pPr>
    </w:p>
    <w:p w14:paraId="4263AA81" w14:textId="64A9E322" w:rsidR="00260F88" w:rsidRDefault="00260F88">
      <w:pPr>
        <w:spacing w:after="160" w:line="259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br w:type="page"/>
      </w:r>
    </w:p>
    <w:p w14:paraId="7006115F" w14:textId="23325F86" w:rsidR="00260F88" w:rsidRPr="00D6128A" w:rsidRDefault="00260F88" w:rsidP="00260F88">
      <w:pPr>
        <w:pStyle w:val="Heading1"/>
        <w:spacing w:before="0"/>
        <w:jc w:val="right"/>
        <w:rPr>
          <w:b w:val="0"/>
          <w:bCs/>
          <w:szCs w:val="28"/>
        </w:rPr>
      </w:pPr>
      <w:r w:rsidRPr="00D6128A">
        <w:rPr>
          <w:b w:val="0"/>
        </w:rPr>
        <w:lastRenderedPageBreak/>
        <w:t>Mẫu số 0</w:t>
      </w:r>
      <w:r w:rsidR="006803CA" w:rsidRPr="00D6128A">
        <w:rPr>
          <w:b w:val="0"/>
        </w:rPr>
        <w:t>7</w:t>
      </w:r>
    </w:p>
    <w:p w14:paraId="33D562BF" w14:textId="77777777" w:rsidR="00260F88" w:rsidRPr="00905A89" w:rsidRDefault="00260F88" w:rsidP="00260F88">
      <w:pPr>
        <w:pStyle w:val="ListParagraph"/>
        <w:spacing w:before="120" w:after="120" w:line="360" w:lineRule="exact"/>
        <w:ind w:left="0" w:firstLine="567"/>
        <w:jc w:val="center"/>
        <w:rPr>
          <w:bCs/>
          <w:sz w:val="28"/>
          <w:szCs w:val="28"/>
        </w:rPr>
      </w:pPr>
      <w:r w:rsidRPr="00905A89">
        <w:rPr>
          <w:bCs/>
          <w:sz w:val="28"/>
          <w:szCs w:val="28"/>
        </w:rPr>
        <w:t>DANH SÁCH MÁY TRẠM KẾT NỐI DOMAIN TẠI ĐƠN VỊ</w:t>
      </w:r>
    </w:p>
    <w:p w14:paraId="1C3A0F2F" w14:textId="77777777" w:rsidR="00260F88" w:rsidRDefault="00260F88" w:rsidP="00260F88">
      <w:pPr>
        <w:pStyle w:val="ListParagraph"/>
        <w:spacing w:before="120" w:after="120" w:line="360" w:lineRule="exact"/>
        <w:ind w:left="0" w:firstLine="567"/>
        <w:jc w:val="center"/>
        <w:rPr>
          <w:bCs/>
          <w:i/>
          <w:sz w:val="28"/>
          <w:szCs w:val="28"/>
        </w:rPr>
      </w:pPr>
      <w:r w:rsidRPr="00905A89">
        <w:rPr>
          <w:bCs/>
          <w:i/>
          <w:sz w:val="28"/>
          <w:szCs w:val="28"/>
        </w:rPr>
        <w:t>(Ngày:dd/mm/yyyy)</w:t>
      </w:r>
    </w:p>
    <w:p w14:paraId="43E6217F" w14:textId="77777777" w:rsidR="006101DA" w:rsidRPr="00C6080B" w:rsidRDefault="006101DA" w:rsidP="006101DA">
      <w:pPr>
        <w:pStyle w:val="ListParagraph"/>
        <w:spacing w:before="120" w:after="120" w:line="360" w:lineRule="exact"/>
        <w:ind w:left="0" w:firstLine="567"/>
        <w:rPr>
          <w:bCs/>
          <w:sz w:val="28"/>
          <w:szCs w:val="28"/>
        </w:rPr>
      </w:pPr>
      <w:r w:rsidRPr="00C6080B">
        <w:rPr>
          <w:bCs/>
          <w:sz w:val="28"/>
          <w:szCs w:val="28"/>
        </w:rPr>
        <w:t>Đơn vị:</w:t>
      </w:r>
      <w:r>
        <w:rPr>
          <w:bCs/>
          <w:sz w:val="28"/>
          <w:szCs w:val="28"/>
        </w:rPr>
        <w:t xml:space="preserve"> </w:t>
      </w:r>
      <w:r w:rsidRPr="00C6080B">
        <w:rPr>
          <w:bCs/>
          <w:sz w:val="28"/>
          <w:szCs w:val="28"/>
        </w:rPr>
        <w:t>………………</w:t>
      </w:r>
    </w:p>
    <w:p w14:paraId="7A6530B9" w14:textId="77777777" w:rsidR="00260F88" w:rsidRPr="00905A89" w:rsidRDefault="00260F88" w:rsidP="00260F88">
      <w:pPr>
        <w:pStyle w:val="ListParagraph"/>
        <w:spacing w:before="120" w:after="120" w:line="360" w:lineRule="exact"/>
        <w:ind w:left="0" w:firstLine="567"/>
        <w:jc w:val="center"/>
        <w:rPr>
          <w:bCs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46"/>
        <w:gridCol w:w="2066"/>
        <w:gridCol w:w="1953"/>
        <w:gridCol w:w="1883"/>
        <w:gridCol w:w="2887"/>
      </w:tblGrid>
      <w:tr w:rsidR="00260F88" w:rsidRPr="002C2EAF" w14:paraId="2EF504B0" w14:textId="77777777" w:rsidTr="00101297">
        <w:tc>
          <w:tcPr>
            <w:tcW w:w="746" w:type="dxa"/>
          </w:tcPr>
          <w:p w14:paraId="170B2152" w14:textId="77777777" w:rsidR="00260F88" w:rsidRPr="00905A89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05A89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066" w:type="dxa"/>
          </w:tcPr>
          <w:p w14:paraId="210A00DC" w14:textId="77777777" w:rsidR="00260F88" w:rsidRPr="00905A89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05A89">
              <w:rPr>
                <w:b/>
                <w:bCs/>
                <w:sz w:val="28"/>
                <w:szCs w:val="28"/>
              </w:rPr>
              <w:t>Tên máy trạm</w:t>
            </w:r>
          </w:p>
        </w:tc>
        <w:tc>
          <w:tcPr>
            <w:tcW w:w="1953" w:type="dxa"/>
          </w:tcPr>
          <w:p w14:paraId="17CFC8FF" w14:textId="77777777" w:rsidR="00260F88" w:rsidRPr="00905A89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05A89">
              <w:rPr>
                <w:b/>
                <w:bCs/>
                <w:sz w:val="28"/>
                <w:szCs w:val="28"/>
              </w:rPr>
              <w:t>Phòng, Ban</w:t>
            </w:r>
          </w:p>
        </w:tc>
        <w:tc>
          <w:tcPr>
            <w:tcW w:w="1883" w:type="dxa"/>
          </w:tcPr>
          <w:p w14:paraId="195EA6A5" w14:textId="77777777" w:rsidR="00260F88" w:rsidRPr="00905A89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05A89">
              <w:rPr>
                <w:b/>
                <w:bCs/>
                <w:sz w:val="28"/>
                <w:szCs w:val="28"/>
              </w:rPr>
              <w:t>Loại máy</w:t>
            </w:r>
          </w:p>
        </w:tc>
        <w:tc>
          <w:tcPr>
            <w:tcW w:w="2887" w:type="dxa"/>
          </w:tcPr>
          <w:p w14:paraId="5F2BD0C5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260F88" w:rsidRPr="00067A69" w14:paraId="1052F524" w14:textId="77777777" w:rsidTr="00101297">
        <w:tc>
          <w:tcPr>
            <w:tcW w:w="746" w:type="dxa"/>
            <w:vAlign w:val="center"/>
          </w:tcPr>
          <w:p w14:paraId="08C195BA" w14:textId="77777777" w:rsidR="00260F88" w:rsidRPr="00905A89" w:rsidRDefault="00260F88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  <w:r w:rsidRPr="00905A89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066" w:type="dxa"/>
            <w:vAlign w:val="center"/>
          </w:tcPr>
          <w:p w14:paraId="0599C67B" w14:textId="77777777" w:rsidR="00260F88" w:rsidRPr="00905A89" w:rsidRDefault="00260F88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  <w:r w:rsidRPr="00905A89">
              <w:rPr>
                <w:bCs/>
                <w:sz w:val="28"/>
                <w:szCs w:val="28"/>
              </w:rPr>
              <w:t>CNTH-01</w:t>
            </w:r>
          </w:p>
        </w:tc>
        <w:tc>
          <w:tcPr>
            <w:tcW w:w="1953" w:type="dxa"/>
            <w:vAlign w:val="center"/>
          </w:tcPr>
          <w:p w14:paraId="77602237" w14:textId="77777777" w:rsidR="00260F88" w:rsidRPr="00905A89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QLTT</w:t>
            </w:r>
          </w:p>
        </w:tc>
        <w:tc>
          <w:tcPr>
            <w:tcW w:w="1883" w:type="dxa"/>
            <w:vAlign w:val="center"/>
          </w:tcPr>
          <w:p w14:paraId="3E0D8766" w14:textId="77777777" w:rsidR="00260F88" w:rsidRPr="00905A89" w:rsidRDefault="00260F88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  <w:r w:rsidRPr="00905A89">
              <w:rPr>
                <w:bCs/>
                <w:sz w:val="28"/>
                <w:szCs w:val="28"/>
              </w:rPr>
              <w:t>Quản trị</w:t>
            </w:r>
          </w:p>
        </w:tc>
        <w:tc>
          <w:tcPr>
            <w:tcW w:w="2887" w:type="dxa"/>
          </w:tcPr>
          <w:p w14:paraId="281031CB" w14:textId="77777777" w:rsidR="00260F88" w:rsidRPr="00067A69" w:rsidRDefault="00260F88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Q.Trị Mạng (Mr X)</w:t>
            </w:r>
          </w:p>
        </w:tc>
      </w:tr>
      <w:tr w:rsidR="00260F88" w:rsidRPr="002C2EAF" w14:paraId="6E632615" w14:textId="77777777" w:rsidTr="00101297">
        <w:tc>
          <w:tcPr>
            <w:tcW w:w="746" w:type="dxa"/>
            <w:vAlign w:val="center"/>
          </w:tcPr>
          <w:p w14:paraId="599328FD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66" w:type="dxa"/>
            <w:vAlign w:val="center"/>
          </w:tcPr>
          <w:p w14:paraId="7D98539D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3" w:type="dxa"/>
            <w:vAlign w:val="center"/>
          </w:tcPr>
          <w:p w14:paraId="57CCA8D7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83" w:type="dxa"/>
            <w:vAlign w:val="center"/>
          </w:tcPr>
          <w:p w14:paraId="61763537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87" w:type="dxa"/>
          </w:tcPr>
          <w:p w14:paraId="0EE47B84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0F88" w:rsidRPr="002C2EAF" w14:paraId="59BA544E" w14:textId="77777777" w:rsidTr="00101297">
        <w:tc>
          <w:tcPr>
            <w:tcW w:w="746" w:type="dxa"/>
            <w:vAlign w:val="center"/>
          </w:tcPr>
          <w:p w14:paraId="6CB8D722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66" w:type="dxa"/>
            <w:vAlign w:val="center"/>
          </w:tcPr>
          <w:p w14:paraId="0A221596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3" w:type="dxa"/>
            <w:vAlign w:val="center"/>
          </w:tcPr>
          <w:p w14:paraId="58A2D410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83" w:type="dxa"/>
            <w:vAlign w:val="center"/>
          </w:tcPr>
          <w:p w14:paraId="79AE48F8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87" w:type="dxa"/>
          </w:tcPr>
          <w:p w14:paraId="2E324629" w14:textId="77777777" w:rsidR="00260F88" w:rsidRPr="002C2EAF" w:rsidRDefault="00260F88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C412421" w14:textId="77777777" w:rsidR="00260F88" w:rsidRDefault="00260F88" w:rsidP="00260F88">
      <w:pPr>
        <w:spacing w:before="120" w:after="120" w:line="360" w:lineRule="exact"/>
        <w:rPr>
          <w:bCs/>
          <w:i/>
          <w:sz w:val="28"/>
          <w:szCs w:val="28"/>
        </w:rPr>
      </w:pPr>
      <w:r w:rsidRPr="00C6080B">
        <w:rPr>
          <w:bCs/>
          <w:i/>
          <w:sz w:val="28"/>
          <w:szCs w:val="28"/>
        </w:rPr>
        <w:t xml:space="preserve">Ghi chú: </w:t>
      </w:r>
    </w:p>
    <w:p w14:paraId="4A13E020" w14:textId="6C327EBC" w:rsidR="00260F88" w:rsidRDefault="00260F88" w:rsidP="00260F88">
      <w:pPr>
        <w:pStyle w:val="ListParagraph"/>
        <w:numPr>
          <w:ilvl w:val="0"/>
          <w:numId w:val="60"/>
        </w:numPr>
        <w:spacing w:before="120" w:after="120" w:line="360" w:lineRule="exact"/>
        <w:rPr>
          <w:bCs/>
          <w:i/>
          <w:sz w:val="28"/>
          <w:szCs w:val="28"/>
        </w:rPr>
      </w:pPr>
      <w:r w:rsidRPr="00C6080B">
        <w:rPr>
          <w:bCs/>
          <w:i/>
          <w:sz w:val="28"/>
          <w:szCs w:val="28"/>
        </w:rPr>
        <w:t xml:space="preserve">Mẫu </w:t>
      </w:r>
      <w:r w:rsidR="006803CA">
        <w:rPr>
          <w:bCs/>
          <w:i/>
          <w:sz w:val="28"/>
          <w:szCs w:val="28"/>
        </w:rPr>
        <w:t>này</w:t>
      </w:r>
      <w:r w:rsidRPr="00C6080B">
        <w:rPr>
          <w:bCs/>
          <w:i/>
          <w:sz w:val="28"/>
          <w:szCs w:val="28"/>
        </w:rPr>
        <w:t xml:space="preserve"> được lập </w:t>
      </w:r>
      <w:r>
        <w:rPr>
          <w:bCs/>
          <w:i/>
          <w:sz w:val="28"/>
          <w:szCs w:val="28"/>
        </w:rPr>
        <w:t>lần đầu khi cài đặt hoặc khi có thay đổi dưới dạng file điện tử và lưu tại đơn vị.</w:t>
      </w:r>
    </w:p>
    <w:p w14:paraId="778A192B" w14:textId="77777777" w:rsidR="00260F88" w:rsidRDefault="00260F88" w:rsidP="00260F88">
      <w:pPr>
        <w:pStyle w:val="ListParagraph"/>
        <w:numPr>
          <w:ilvl w:val="0"/>
          <w:numId w:val="60"/>
        </w:numPr>
        <w:spacing w:before="120" w:after="120" w:line="360" w:lineRule="exact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File điện tử sử dụng định dạng MS Word hoặc MS Excel.</w:t>
      </w:r>
    </w:p>
    <w:p w14:paraId="07F475E5" w14:textId="77777777" w:rsidR="00260F88" w:rsidRPr="00C6080B" w:rsidRDefault="00260F88" w:rsidP="00260F88">
      <w:pPr>
        <w:pStyle w:val="ListParagraph"/>
        <w:numPr>
          <w:ilvl w:val="0"/>
          <w:numId w:val="60"/>
        </w:numPr>
        <w:spacing w:before="120" w:after="120" w:line="360" w:lineRule="exact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Hướng dẫn đặt tên file: [Danhsach_Maytram].[Tên đơn vị viết tắt].[yyyymmdd]</w:t>
      </w:r>
    </w:p>
    <w:p w14:paraId="647B7A0C" w14:textId="50B40F21" w:rsidR="00166BEF" w:rsidRDefault="00166BEF">
      <w:pPr>
        <w:spacing w:after="160" w:line="259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br w:type="page"/>
      </w:r>
    </w:p>
    <w:p w14:paraId="1531DA6B" w14:textId="6834DF04" w:rsidR="00166BEF" w:rsidRPr="00D6128A" w:rsidRDefault="00166BEF" w:rsidP="00166BEF">
      <w:pPr>
        <w:pStyle w:val="Heading1"/>
        <w:spacing w:before="0"/>
        <w:jc w:val="right"/>
        <w:rPr>
          <w:b w:val="0"/>
          <w:bCs/>
          <w:szCs w:val="28"/>
        </w:rPr>
      </w:pPr>
      <w:r w:rsidRPr="00D6128A">
        <w:rPr>
          <w:b w:val="0"/>
        </w:rPr>
        <w:lastRenderedPageBreak/>
        <w:t>Mẫu số</w:t>
      </w:r>
      <w:r w:rsidR="007E4029" w:rsidRPr="00D6128A">
        <w:rPr>
          <w:b w:val="0"/>
        </w:rPr>
        <w:t xml:space="preserve"> </w:t>
      </w:r>
      <w:r w:rsidR="006803CA" w:rsidRPr="00D6128A">
        <w:rPr>
          <w:b w:val="0"/>
        </w:rPr>
        <w:t>08</w:t>
      </w:r>
    </w:p>
    <w:p w14:paraId="3495025B" w14:textId="77777777" w:rsidR="00166BEF" w:rsidRDefault="00166BEF" w:rsidP="00166BEF">
      <w:pPr>
        <w:pStyle w:val="ListParagraph"/>
        <w:spacing w:before="120" w:after="120" w:line="360" w:lineRule="exact"/>
        <w:ind w:left="0" w:firstLine="567"/>
        <w:rPr>
          <w:bCs/>
          <w:sz w:val="28"/>
          <w:szCs w:val="28"/>
        </w:rPr>
      </w:pPr>
    </w:p>
    <w:p w14:paraId="53881B79" w14:textId="77777777" w:rsidR="00166BEF" w:rsidRPr="00905A89" w:rsidRDefault="00166BEF" w:rsidP="00166BEF">
      <w:pPr>
        <w:pStyle w:val="ListParagraph"/>
        <w:spacing w:before="120" w:after="120" w:line="360" w:lineRule="exact"/>
        <w:ind w:left="0" w:firstLine="567"/>
        <w:jc w:val="center"/>
        <w:rPr>
          <w:bCs/>
          <w:sz w:val="28"/>
          <w:szCs w:val="28"/>
        </w:rPr>
      </w:pPr>
      <w:r w:rsidRPr="00905A89">
        <w:rPr>
          <w:bCs/>
          <w:sz w:val="28"/>
          <w:szCs w:val="28"/>
        </w:rPr>
        <w:t>NHẬT KÝ QUẢN TRỊ TÀI KHOẢN ĐỊNH DANH TẠI ĐƠN VỊ</w:t>
      </w:r>
    </w:p>
    <w:p w14:paraId="2792D690" w14:textId="77777777" w:rsidR="00166BEF" w:rsidRPr="00905A89" w:rsidRDefault="00166BEF" w:rsidP="00166BEF">
      <w:pPr>
        <w:pStyle w:val="ListParagraph"/>
        <w:spacing w:before="120" w:after="120" w:line="360" w:lineRule="exact"/>
        <w:ind w:left="0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(Tháng mm/yyyy)</w:t>
      </w:r>
    </w:p>
    <w:p w14:paraId="473E117A" w14:textId="77777777" w:rsidR="00166BEF" w:rsidRDefault="00166BEF" w:rsidP="00166BEF">
      <w:pPr>
        <w:pStyle w:val="ListParagraph"/>
        <w:spacing w:before="120" w:after="120" w:line="360" w:lineRule="exact"/>
        <w:ind w:left="0" w:firstLine="567"/>
        <w:rPr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1474"/>
        <w:gridCol w:w="1949"/>
        <w:gridCol w:w="1923"/>
        <w:gridCol w:w="1630"/>
        <w:gridCol w:w="1630"/>
      </w:tblGrid>
      <w:tr w:rsidR="00166BEF" w14:paraId="66113120" w14:textId="77777777" w:rsidTr="00101297">
        <w:tc>
          <w:tcPr>
            <w:tcW w:w="789" w:type="dxa"/>
          </w:tcPr>
          <w:p w14:paraId="333153E2" w14:textId="77777777" w:rsidR="00166BEF" w:rsidRPr="00905A89" w:rsidRDefault="00166BEF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05A89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474" w:type="dxa"/>
          </w:tcPr>
          <w:p w14:paraId="066BC16C" w14:textId="77777777" w:rsidR="00166BEF" w:rsidRPr="00905A89" w:rsidRDefault="00166BEF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05A89">
              <w:rPr>
                <w:b/>
                <w:bCs/>
                <w:sz w:val="28"/>
                <w:szCs w:val="28"/>
              </w:rPr>
              <w:t xml:space="preserve">Ngày </w:t>
            </w:r>
            <w:r>
              <w:rPr>
                <w:b/>
                <w:bCs/>
                <w:sz w:val="28"/>
                <w:szCs w:val="28"/>
              </w:rPr>
              <w:t xml:space="preserve">giờ </w:t>
            </w:r>
            <w:r w:rsidRPr="00905A89">
              <w:rPr>
                <w:b/>
                <w:bCs/>
                <w:sz w:val="28"/>
                <w:szCs w:val="28"/>
              </w:rPr>
              <w:t>gửi yêu cầu</w:t>
            </w:r>
          </w:p>
        </w:tc>
        <w:tc>
          <w:tcPr>
            <w:tcW w:w="1949" w:type="dxa"/>
          </w:tcPr>
          <w:p w14:paraId="6EE8082D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05A89">
              <w:rPr>
                <w:b/>
                <w:bCs/>
                <w:sz w:val="28"/>
                <w:szCs w:val="28"/>
              </w:rPr>
              <w:t xml:space="preserve">Người gửi </w:t>
            </w:r>
          </w:p>
          <w:p w14:paraId="568E8C2D" w14:textId="77777777" w:rsidR="00166BEF" w:rsidRPr="00905A89" w:rsidRDefault="00166BEF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05A89">
              <w:rPr>
                <w:b/>
                <w:bCs/>
                <w:sz w:val="28"/>
                <w:szCs w:val="28"/>
              </w:rPr>
              <w:t>yêu cầu</w:t>
            </w:r>
          </w:p>
        </w:tc>
        <w:tc>
          <w:tcPr>
            <w:tcW w:w="1923" w:type="dxa"/>
          </w:tcPr>
          <w:p w14:paraId="35A46E7E" w14:textId="77777777" w:rsidR="00166BEF" w:rsidRPr="00905A89" w:rsidRDefault="00166BEF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05A89">
              <w:rPr>
                <w:b/>
                <w:bCs/>
                <w:sz w:val="28"/>
                <w:szCs w:val="28"/>
              </w:rPr>
              <w:t>Tài khoản được xử lý</w:t>
            </w:r>
          </w:p>
        </w:tc>
        <w:tc>
          <w:tcPr>
            <w:tcW w:w="1630" w:type="dxa"/>
          </w:tcPr>
          <w:p w14:paraId="002FB0F1" w14:textId="77777777" w:rsidR="00166BEF" w:rsidRPr="00905A89" w:rsidRDefault="00166BEF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05A89">
              <w:rPr>
                <w:b/>
                <w:bCs/>
                <w:sz w:val="28"/>
                <w:szCs w:val="28"/>
              </w:rPr>
              <w:t>Ngày</w:t>
            </w:r>
            <w:r>
              <w:rPr>
                <w:b/>
                <w:bCs/>
                <w:sz w:val="28"/>
                <w:szCs w:val="28"/>
              </w:rPr>
              <w:t xml:space="preserve"> giờ</w:t>
            </w:r>
            <w:r w:rsidRPr="00905A89">
              <w:rPr>
                <w:b/>
                <w:bCs/>
                <w:sz w:val="28"/>
                <w:szCs w:val="28"/>
              </w:rPr>
              <w:t xml:space="preserve"> xử lý</w:t>
            </w:r>
          </w:p>
        </w:tc>
        <w:tc>
          <w:tcPr>
            <w:tcW w:w="1630" w:type="dxa"/>
          </w:tcPr>
          <w:p w14:paraId="40A3C6DF" w14:textId="77777777" w:rsidR="00166BEF" w:rsidRPr="00905A89" w:rsidRDefault="00166BEF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05A89">
              <w:rPr>
                <w:b/>
                <w:bCs/>
                <w:sz w:val="28"/>
                <w:szCs w:val="28"/>
              </w:rPr>
              <w:t>Thao tác xử lý</w:t>
            </w:r>
          </w:p>
        </w:tc>
      </w:tr>
      <w:tr w:rsidR="00166BEF" w14:paraId="737E83EA" w14:textId="77777777" w:rsidTr="00101297">
        <w:tc>
          <w:tcPr>
            <w:tcW w:w="789" w:type="dxa"/>
          </w:tcPr>
          <w:p w14:paraId="3C96983A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74" w:type="dxa"/>
          </w:tcPr>
          <w:p w14:paraId="785ACFB8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9h30 28/7/2015</w:t>
            </w:r>
          </w:p>
        </w:tc>
        <w:tc>
          <w:tcPr>
            <w:tcW w:w="1949" w:type="dxa"/>
          </w:tcPr>
          <w:p w14:paraId="4EDFC033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Văn A</w:t>
            </w:r>
          </w:p>
        </w:tc>
        <w:tc>
          <w:tcPr>
            <w:tcW w:w="1923" w:type="dxa"/>
          </w:tcPr>
          <w:p w14:paraId="78DD5631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a.nguyenvan</w:t>
            </w:r>
          </w:p>
        </w:tc>
        <w:tc>
          <w:tcPr>
            <w:tcW w:w="1630" w:type="dxa"/>
          </w:tcPr>
          <w:p w14:paraId="5E4084B1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10h00 28/7/2015</w:t>
            </w:r>
          </w:p>
        </w:tc>
        <w:tc>
          <w:tcPr>
            <w:tcW w:w="1630" w:type="dxa"/>
          </w:tcPr>
          <w:p w14:paraId="6C2F73E8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Thiết lập lại mật khẩu</w:t>
            </w:r>
          </w:p>
        </w:tc>
      </w:tr>
      <w:tr w:rsidR="00166BEF" w14:paraId="13DD3617" w14:textId="77777777" w:rsidTr="00101297">
        <w:tc>
          <w:tcPr>
            <w:tcW w:w="789" w:type="dxa"/>
          </w:tcPr>
          <w:p w14:paraId="579792C8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74" w:type="dxa"/>
          </w:tcPr>
          <w:p w14:paraId="6CE6D659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49" w:type="dxa"/>
          </w:tcPr>
          <w:p w14:paraId="6EBA1069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23" w:type="dxa"/>
          </w:tcPr>
          <w:p w14:paraId="7314848D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630" w:type="dxa"/>
          </w:tcPr>
          <w:p w14:paraId="752E1187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630" w:type="dxa"/>
          </w:tcPr>
          <w:p w14:paraId="03634F13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</w:p>
        </w:tc>
      </w:tr>
      <w:tr w:rsidR="00166BEF" w14:paraId="1F8D8CE6" w14:textId="77777777" w:rsidTr="00101297">
        <w:tc>
          <w:tcPr>
            <w:tcW w:w="789" w:type="dxa"/>
          </w:tcPr>
          <w:p w14:paraId="2870CDF3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74" w:type="dxa"/>
          </w:tcPr>
          <w:p w14:paraId="0A99A298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49" w:type="dxa"/>
          </w:tcPr>
          <w:p w14:paraId="42FF675A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923" w:type="dxa"/>
          </w:tcPr>
          <w:p w14:paraId="5B2CC222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630" w:type="dxa"/>
          </w:tcPr>
          <w:p w14:paraId="5F207568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630" w:type="dxa"/>
          </w:tcPr>
          <w:p w14:paraId="7B44F590" w14:textId="77777777" w:rsidR="00166BEF" w:rsidRDefault="00166BEF" w:rsidP="00101297">
            <w:pPr>
              <w:pStyle w:val="ListParagraph"/>
              <w:spacing w:before="120" w:after="120" w:line="360" w:lineRule="exact"/>
              <w:ind w:left="0"/>
              <w:rPr>
                <w:bCs/>
                <w:sz w:val="28"/>
                <w:szCs w:val="28"/>
              </w:rPr>
            </w:pPr>
          </w:p>
        </w:tc>
      </w:tr>
    </w:tbl>
    <w:p w14:paraId="14632980" w14:textId="77777777" w:rsidR="00166BEF" w:rsidRDefault="00166BEF" w:rsidP="00166BEF">
      <w:pPr>
        <w:pStyle w:val="ListParagraph"/>
        <w:spacing w:before="120" w:after="120" w:line="360" w:lineRule="exact"/>
        <w:ind w:left="0" w:firstLine="567"/>
        <w:rPr>
          <w:bCs/>
          <w:sz w:val="28"/>
          <w:szCs w:val="28"/>
        </w:rPr>
      </w:pPr>
    </w:p>
    <w:p w14:paraId="3B3BD417" w14:textId="77777777" w:rsidR="00166BEF" w:rsidRDefault="00166BEF" w:rsidP="00166BEF">
      <w:pPr>
        <w:spacing w:before="120" w:after="120" w:line="360" w:lineRule="exact"/>
        <w:rPr>
          <w:bCs/>
          <w:i/>
          <w:sz w:val="28"/>
          <w:szCs w:val="28"/>
        </w:rPr>
      </w:pPr>
      <w:r w:rsidRPr="00905A89">
        <w:rPr>
          <w:bCs/>
          <w:i/>
          <w:sz w:val="28"/>
          <w:szCs w:val="28"/>
        </w:rPr>
        <w:t xml:space="preserve">Ghi chú: </w:t>
      </w:r>
    </w:p>
    <w:p w14:paraId="01443FDD" w14:textId="4F5C8BDF" w:rsidR="00166BEF" w:rsidRDefault="00166BEF" w:rsidP="00166BEF">
      <w:pPr>
        <w:pStyle w:val="ListParagraph"/>
        <w:numPr>
          <w:ilvl w:val="0"/>
          <w:numId w:val="60"/>
        </w:numPr>
        <w:spacing w:before="120" w:after="120" w:line="360" w:lineRule="exact"/>
        <w:rPr>
          <w:bCs/>
          <w:i/>
          <w:sz w:val="28"/>
          <w:szCs w:val="28"/>
        </w:rPr>
      </w:pPr>
      <w:r w:rsidRPr="00905A89">
        <w:rPr>
          <w:bCs/>
          <w:i/>
          <w:sz w:val="28"/>
          <w:szCs w:val="28"/>
        </w:rPr>
        <w:t xml:space="preserve">Mẫu số </w:t>
      </w:r>
      <w:r w:rsidR="006803CA">
        <w:rPr>
          <w:bCs/>
          <w:i/>
          <w:sz w:val="28"/>
          <w:szCs w:val="28"/>
        </w:rPr>
        <w:t>này</w:t>
      </w:r>
      <w:r w:rsidRPr="00905A89">
        <w:rPr>
          <w:bCs/>
          <w:i/>
          <w:sz w:val="28"/>
          <w:szCs w:val="28"/>
        </w:rPr>
        <w:t xml:space="preserve"> được lập </w:t>
      </w:r>
      <w:r>
        <w:rPr>
          <w:bCs/>
          <w:i/>
          <w:sz w:val="28"/>
          <w:szCs w:val="28"/>
        </w:rPr>
        <w:t>hàng</w:t>
      </w:r>
      <w:r w:rsidRPr="00905A89">
        <w:rPr>
          <w:bCs/>
          <w:i/>
          <w:sz w:val="28"/>
          <w:szCs w:val="28"/>
        </w:rPr>
        <w:t xml:space="preserve"> tháng</w:t>
      </w:r>
      <w:r>
        <w:rPr>
          <w:bCs/>
          <w:i/>
          <w:sz w:val="28"/>
          <w:szCs w:val="28"/>
        </w:rPr>
        <w:t xml:space="preserve"> dưới dạng file điện tử</w:t>
      </w:r>
      <w:r w:rsidRPr="00905A89">
        <w:rPr>
          <w:bCs/>
          <w:i/>
          <w:sz w:val="28"/>
          <w:szCs w:val="28"/>
        </w:rPr>
        <w:t xml:space="preserve"> và lưu tại đơn vị</w:t>
      </w:r>
      <w:r>
        <w:rPr>
          <w:bCs/>
          <w:i/>
          <w:sz w:val="28"/>
          <w:szCs w:val="28"/>
        </w:rPr>
        <w:t xml:space="preserve"> (trường hợp không có phát sinh vẫn lập và ghi rõ là KHÔNG PHÁT SINH)</w:t>
      </w:r>
    </w:p>
    <w:p w14:paraId="3252BC08" w14:textId="77777777" w:rsidR="00166BEF" w:rsidRDefault="00166BEF" w:rsidP="00166BEF">
      <w:pPr>
        <w:pStyle w:val="ListParagraph"/>
        <w:numPr>
          <w:ilvl w:val="0"/>
          <w:numId w:val="60"/>
        </w:numPr>
        <w:spacing w:before="120" w:after="120" w:line="360" w:lineRule="exact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File điện tử sử dụng định dạng MS Word hoặc MS Excel.</w:t>
      </w:r>
    </w:p>
    <w:p w14:paraId="2B0441F8" w14:textId="77777777" w:rsidR="00166BEF" w:rsidRDefault="00166BEF" w:rsidP="00166BEF">
      <w:pPr>
        <w:pStyle w:val="ListParagraph"/>
        <w:numPr>
          <w:ilvl w:val="0"/>
          <w:numId w:val="60"/>
        </w:numPr>
        <w:spacing w:before="120" w:after="120" w:line="360" w:lineRule="exact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Hướng dẫn đặt tên file: [Nhatky_TKDD].[Tên đơn vị viết tắt].[yyyymm]</w:t>
      </w:r>
    </w:p>
    <w:p w14:paraId="26B552AF" w14:textId="77777777" w:rsidR="00C24F24" w:rsidRPr="00905A89" w:rsidRDefault="00C24F24" w:rsidP="00905A89">
      <w:pPr>
        <w:spacing w:before="120" w:after="120" w:line="360" w:lineRule="exact"/>
        <w:rPr>
          <w:bCs/>
          <w:i/>
          <w:sz w:val="28"/>
          <w:szCs w:val="28"/>
        </w:rPr>
      </w:pPr>
    </w:p>
    <w:sectPr w:rsidR="00C24F24" w:rsidRPr="00905A89" w:rsidSect="00AF3201">
      <w:footerReference w:type="default" r:id="rId10"/>
      <w:pgSz w:w="12240" w:h="15840"/>
      <w:pgMar w:top="993" w:right="1134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8" w:author="Minh Nguyen" w:date="2021-12-17T10:35:00Z" w:initials="MN">
    <w:p w14:paraId="28B6D53F" w14:textId="77777777" w:rsidR="00517B98" w:rsidRDefault="00517B98">
      <w:pPr>
        <w:pStyle w:val="CommentText"/>
      </w:pPr>
      <w:r>
        <w:rPr>
          <w:rStyle w:val="CommentReference"/>
        </w:rPr>
        <w:annotationRef/>
      </w:r>
      <w:r>
        <w:t>Có sử dụng từ định danh hay không?</w:t>
      </w:r>
    </w:p>
    <w:p w14:paraId="20F92BC5" w14:textId="7B6FBC2C" w:rsidR="00517B98" w:rsidRDefault="0008327D">
      <w:pPr>
        <w:pStyle w:val="CommentText"/>
      </w:pPr>
      <w:r>
        <w:t>27/12: bỏ định danh</w:t>
      </w:r>
    </w:p>
  </w:comment>
  <w:comment w:id="109" w:author="Minh Nguyen" w:date="2021-12-17T10:35:00Z" w:initials="MN">
    <w:p w14:paraId="7C1DF730" w14:textId="77777777" w:rsidR="009D09AE" w:rsidRDefault="009D09AE" w:rsidP="009D09AE">
      <w:pPr>
        <w:pStyle w:val="CommentText"/>
      </w:pPr>
      <w:r>
        <w:rPr>
          <w:rStyle w:val="CommentReference"/>
        </w:rPr>
        <w:annotationRef/>
      </w:r>
      <w:r>
        <w:t>Có sử dụng từ định danh hay không?</w:t>
      </w:r>
    </w:p>
    <w:p w14:paraId="24A0F0FD" w14:textId="77777777" w:rsidR="009D09AE" w:rsidRDefault="009D09AE" w:rsidP="009D09AE">
      <w:pPr>
        <w:pStyle w:val="CommentText"/>
      </w:pPr>
      <w:r>
        <w:t>27/12: bỏ định danh</w:t>
      </w:r>
    </w:p>
  </w:comment>
  <w:comment w:id="125" w:author="Minh Nguyen" w:date="2021-12-17T10:35:00Z" w:initials="MN">
    <w:p w14:paraId="172BB58F" w14:textId="77777777" w:rsidR="009D09AE" w:rsidRDefault="009D09AE" w:rsidP="009D09AE">
      <w:pPr>
        <w:pStyle w:val="CommentText"/>
      </w:pPr>
      <w:r>
        <w:rPr>
          <w:rStyle w:val="CommentReference"/>
        </w:rPr>
        <w:annotationRef/>
      </w:r>
      <w:r>
        <w:t>Có sử dụng từ định danh hay không?</w:t>
      </w:r>
    </w:p>
    <w:p w14:paraId="02E0FB01" w14:textId="77777777" w:rsidR="009D09AE" w:rsidRDefault="009D09AE" w:rsidP="009D09AE">
      <w:pPr>
        <w:pStyle w:val="CommentText"/>
      </w:pPr>
      <w:r>
        <w:t>27/12: bỏ định danh</w:t>
      </w:r>
    </w:p>
  </w:comment>
  <w:comment w:id="164" w:author="Minh Nguyen" w:date="2021-12-17T10:38:00Z" w:initials="MN">
    <w:p w14:paraId="04707E39" w14:textId="76BE1577" w:rsidR="00517B98" w:rsidRDefault="00517B98">
      <w:pPr>
        <w:pStyle w:val="CommentText"/>
      </w:pPr>
      <w:r>
        <w:rPr>
          <w:rStyle w:val="CommentReference"/>
        </w:rPr>
        <w:annotationRef/>
      </w:r>
      <w:r>
        <w:t>Đối với AD, không sử dụng chung với email nên không có tài khoản tổ chức. Tài khoản tổ chức sẽ được sử dụng thành admin</w:t>
      </w:r>
    </w:p>
    <w:p w14:paraId="21C84761" w14:textId="5CAE1835" w:rsidR="00517B98" w:rsidRDefault="00517B98">
      <w:pPr>
        <w:pStyle w:val="CommentText"/>
      </w:pPr>
      <w:r>
        <w:t>Có nên định nghĩa tài khoản quản trị không? Có thể bị rò quét mật khẩu.</w:t>
      </w:r>
    </w:p>
    <w:p w14:paraId="1DE3978D" w14:textId="33C1B7F8" w:rsidR="004E33E1" w:rsidRDefault="004E33E1">
      <w:pPr>
        <w:pStyle w:val="CommentText"/>
      </w:pPr>
    </w:p>
    <w:p w14:paraId="29BB6981" w14:textId="5AB2C7FA" w:rsidR="004E33E1" w:rsidRDefault="004E33E1">
      <w:pPr>
        <w:pStyle w:val="CommentText"/>
      </w:pPr>
      <w:r>
        <w:t xml:space="preserve">27/12: bỏ tổ chức, không định nghĩa cụ thể tk quản trị </w:t>
      </w:r>
    </w:p>
  </w:comment>
  <w:comment w:id="290" w:author="Minh Nguyen" w:date="2021-12-17T11:09:00Z" w:initials="MN">
    <w:p w14:paraId="15045C66" w14:textId="029AED50" w:rsidR="00517B98" w:rsidRDefault="00517B98">
      <w:pPr>
        <w:pStyle w:val="CommentText"/>
      </w:pPr>
      <w:r>
        <w:rPr>
          <w:rStyle w:val="CommentReference"/>
        </w:rPr>
        <w:annotationRef/>
      </w:r>
      <w:r>
        <w:t>Định nghĩa bộ phận quản trị đối với BHXHVN và Tỉnh/TP</w:t>
      </w:r>
    </w:p>
    <w:p w14:paraId="0C8EB875" w14:textId="54D88550" w:rsidR="004E33E1" w:rsidRDefault="004E33E1">
      <w:pPr>
        <w:pStyle w:val="CommentText"/>
      </w:pPr>
    </w:p>
    <w:p w14:paraId="117F2761" w14:textId="09C9867C" w:rsidR="004E33E1" w:rsidRDefault="004E33E1">
      <w:pPr>
        <w:pStyle w:val="CommentText"/>
      </w:pPr>
      <w:r>
        <w:t>Phòng CNTT: bộ phận quản trị cả VP Tỉnh, Huyện</w:t>
      </w:r>
    </w:p>
    <w:p w14:paraId="1338F6C0" w14:textId="77777777" w:rsidR="004E33E1" w:rsidRDefault="004E33E1">
      <w:pPr>
        <w:pStyle w:val="CommentText"/>
      </w:pPr>
    </w:p>
  </w:comment>
  <w:comment w:id="328" w:author="Minh Nguyen" w:date="2021-12-17T11:15:00Z" w:initials="MN">
    <w:p w14:paraId="2B55DAA9" w14:textId="51504835" w:rsidR="00517B98" w:rsidRDefault="00517B98">
      <w:pPr>
        <w:pStyle w:val="CommentText"/>
      </w:pPr>
      <w:r>
        <w:rPr>
          <w:rStyle w:val="CommentReference"/>
        </w:rPr>
        <w:annotationRef/>
      </w:r>
      <w:r>
        <w:t>Đề xuất bỏ điều 7 do chỉ có thể thay đổi được tên hiển thị</w:t>
      </w:r>
    </w:p>
  </w:comment>
  <w:comment w:id="414" w:author="Minh Nguyen" w:date="2021-12-17T11:18:00Z" w:initials="MN">
    <w:p w14:paraId="6F243E05" w14:textId="0002B4FB" w:rsidR="00517B98" w:rsidRDefault="00517B98">
      <w:pPr>
        <w:pStyle w:val="CommentText"/>
      </w:pPr>
      <w:r>
        <w:rPr>
          <w:rStyle w:val="CommentReference"/>
        </w:rPr>
        <w:annotationRef/>
      </w:r>
      <w:r>
        <w:t>Thống nhất lại là người quản trị hay bộ phận quản trị</w:t>
      </w:r>
    </w:p>
    <w:p w14:paraId="02E5B21E" w14:textId="2A2DA077" w:rsidR="00491625" w:rsidRDefault="00491625">
      <w:pPr>
        <w:pStyle w:val="CommentText"/>
      </w:pPr>
    </w:p>
    <w:p w14:paraId="3371C661" w14:textId="504DC1C7" w:rsidR="00491625" w:rsidRDefault="00491625">
      <w:pPr>
        <w:pStyle w:val="CommentText"/>
      </w:pPr>
      <w:r>
        <w:t>Chốt: Người quản trị, tk cá nhân</w:t>
      </w:r>
    </w:p>
  </w:comment>
  <w:comment w:id="415" w:author="Minh Nguyen" w:date="2021-12-17T11:25:00Z" w:initials="MN">
    <w:p w14:paraId="210AFFA4" w14:textId="77777777" w:rsidR="005F2E03" w:rsidRDefault="005F2E03">
      <w:pPr>
        <w:pStyle w:val="CommentText"/>
      </w:pPr>
      <w:r>
        <w:rPr>
          <w:rStyle w:val="CommentReference"/>
        </w:rPr>
        <w:annotationRef/>
      </w:r>
      <w:r>
        <w:t xml:space="preserve">Khó thực hiện </w:t>
      </w:r>
    </w:p>
    <w:p w14:paraId="521C55B8" w14:textId="0B6EF7CD" w:rsidR="00491625" w:rsidRDefault="00491625">
      <w:pPr>
        <w:pStyle w:val="CommentText"/>
      </w:pPr>
      <w:r>
        <w:t>2712: loại 2 ngày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F92BC5" w15:done="0"/>
  <w15:commentEx w15:paraId="24A0F0FD" w15:done="0"/>
  <w15:commentEx w15:paraId="02E0FB01" w15:done="0"/>
  <w15:commentEx w15:paraId="29BB6981" w15:done="0"/>
  <w15:commentEx w15:paraId="1338F6C0" w15:done="0"/>
  <w15:commentEx w15:paraId="2B55DAA9" w15:done="0"/>
  <w15:commentEx w15:paraId="3371C661" w15:done="0"/>
  <w15:commentEx w15:paraId="521C55B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712AC" w14:textId="77777777" w:rsidR="0057512B" w:rsidRDefault="0057512B" w:rsidP="00C632C9">
      <w:r>
        <w:separator/>
      </w:r>
    </w:p>
  </w:endnote>
  <w:endnote w:type="continuationSeparator" w:id="0">
    <w:p w14:paraId="2C22DACA" w14:textId="77777777" w:rsidR="0057512B" w:rsidRDefault="0057512B" w:rsidP="00C6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8645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1BDC9" w14:textId="46FE9D11" w:rsidR="00517B98" w:rsidRDefault="00517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90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56D80287" w14:textId="77777777" w:rsidR="00517B98" w:rsidRDefault="00517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ABD9A" w14:textId="77777777" w:rsidR="0057512B" w:rsidRDefault="0057512B" w:rsidP="00C632C9">
      <w:r>
        <w:separator/>
      </w:r>
    </w:p>
  </w:footnote>
  <w:footnote w:type="continuationSeparator" w:id="0">
    <w:p w14:paraId="31221AB8" w14:textId="77777777" w:rsidR="0057512B" w:rsidRDefault="0057512B" w:rsidP="00C63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22B"/>
    <w:multiLevelType w:val="hybridMultilevel"/>
    <w:tmpl w:val="1A685DF0"/>
    <w:lvl w:ilvl="0" w:tplc="4A4C9CC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EC16ED"/>
    <w:multiLevelType w:val="hybridMultilevel"/>
    <w:tmpl w:val="FF7CE352"/>
    <w:lvl w:ilvl="0" w:tplc="429A81F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5451B7"/>
    <w:multiLevelType w:val="hybridMultilevel"/>
    <w:tmpl w:val="83C0D4E8"/>
    <w:lvl w:ilvl="0" w:tplc="B560B9DA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06BA"/>
    <w:multiLevelType w:val="hybridMultilevel"/>
    <w:tmpl w:val="90546EEE"/>
    <w:lvl w:ilvl="0" w:tplc="A0D80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F46001"/>
    <w:multiLevelType w:val="hybridMultilevel"/>
    <w:tmpl w:val="72E4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60BB9"/>
    <w:multiLevelType w:val="hybridMultilevel"/>
    <w:tmpl w:val="1914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90F64"/>
    <w:multiLevelType w:val="hybridMultilevel"/>
    <w:tmpl w:val="E45E733E"/>
    <w:lvl w:ilvl="0" w:tplc="98D8428A">
      <w:start w:val="1"/>
      <w:numFmt w:val="decimal"/>
      <w:lvlText w:val="%1."/>
      <w:lvlJc w:val="left"/>
      <w:pPr>
        <w:ind w:left="248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01D45"/>
    <w:multiLevelType w:val="hybridMultilevel"/>
    <w:tmpl w:val="0A76BE5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9796F4B"/>
    <w:multiLevelType w:val="hybridMultilevel"/>
    <w:tmpl w:val="F44A6A06"/>
    <w:lvl w:ilvl="0" w:tplc="FDA68E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CAA5539"/>
    <w:multiLevelType w:val="hybridMultilevel"/>
    <w:tmpl w:val="CCC40FF4"/>
    <w:lvl w:ilvl="0" w:tplc="71262950">
      <w:start w:val="1"/>
      <w:numFmt w:val="decimal"/>
      <w:lvlText w:val="%1."/>
      <w:lvlJc w:val="left"/>
      <w:pPr>
        <w:ind w:left="927" w:hanging="360"/>
      </w:pPr>
      <w:rPr>
        <w:rFonts w:ascii="Times New Roman" w:eastAsia="SimSun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CE946D8"/>
    <w:multiLevelType w:val="hybridMultilevel"/>
    <w:tmpl w:val="6FF6A3A2"/>
    <w:lvl w:ilvl="0" w:tplc="196CA1A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17247F4"/>
    <w:multiLevelType w:val="hybridMultilevel"/>
    <w:tmpl w:val="304AE516"/>
    <w:lvl w:ilvl="0" w:tplc="15A22C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2EE4000"/>
    <w:multiLevelType w:val="hybridMultilevel"/>
    <w:tmpl w:val="662400C6"/>
    <w:lvl w:ilvl="0" w:tplc="5944EC36">
      <w:start w:val="1"/>
      <w:numFmt w:val="bullet"/>
      <w:lvlText w:val="-"/>
      <w:lvlJc w:val="left"/>
      <w:pPr>
        <w:ind w:left="928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3" w15:restartNumberingAfterBreak="0">
    <w:nsid w:val="28103426"/>
    <w:multiLevelType w:val="hybridMultilevel"/>
    <w:tmpl w:val="B2061ADC"/>
    <w:lvl w:ilvl="0" w:tplc="8FFC53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E000241"/>
    <w:multiLevelType w:val="hybridMultilevel"/>
    <w:tmpl w:val="B2061ADC"/>
    <w:lvl w:ilvl="0" w:tplc="8FFC53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E50665B"/>
    <w:multiLevelType w:val="hybridMultilevel"/>
    <w:tmpl w:val="56705802"/>
    <w:lvl w:ilvl="0" w:tplc="BDEA5E18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E7462"/>
    <w:multiLevelType w:val="hybridMultilevel"/>
    <w:tmpl w:val="52667EF8"/>
    <w:lvl w:ilvl="0" w:tplc="339078C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7" w15:restartNumberingAfterBreak="0">
    <w:nsid w:val="306671D6"/>
    <w:multiLevelType w:val="hybridMultilevel"/>
    <w:tmpl w:val="A16E8058"/>
    <w:lvl w:ilvl="0" w:tplc="4B9045F6">
      <w:start w:val="1"/>
      <w:numFmt w:val="decimal"/>
      <w:lvlText w:val="%1."/>
      <w:lvlJc w:val="left"/>
      <w:pPr>
        <w:ind w:left="1287" w:hanging="360"/>
      </w:pPr>
      <w:rPr>
        <w:rFonts w:ascii="Times New Roman" w:eastAsia="SimSu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407414B"/>
    <w:multiLevelType w:val="hybridMultilevel"/>
    <w:tmpl w:val="67F48822"/>
    <w:lvl w:ilvl="0" w:tplc="8ABA65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79B0366"/>
    <w:multiLevelType w:val="hybridMultilevel"/>
    <w:tmpl w:val="389053C6"/>
    <w:lvl w:ilvl="0" w:tplc="CBCE38A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384A2292"/>
    <w:multiLevelType w:val="hybridMultilevel"/>
    <w:tmpl w:val="007E4A48"/>
    <w:lvl w:ilvl="0" w:tplc="12EE773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9C0297B"/>
    <w:multiLevelType w:val="hybridMultilevel"/>
    <w:tmpl w:val="CF441FF2"/>
    <w:lvl w:ilvl="0" w:tplc="AFEA351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AF34E45"/>
    <w:multiLevelType w:val="hybridMultilevel"/>
    <w:tmpl w:val="C408DC2E"/>
    <w:lvl w:ilvl="0" w:tplc="042A0019">
      <w:start w:val="1"/>
      <w:numFmt w:val="lowerLetter"/>
      <w:lvlText w:val="%1."/>
      <w:lvlJc w:val="left"/>
      <w:pPr>
        <w:ind w:left="1004" w:hanging="360"/>
      </w:p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BDF20F7"/>
    <w:multiLevelType w:val="hybridMultilevel"/>
    <w:tmpl w:val="FA4013BC"/>
    <w:lvl w:ilvl="0" w:tplc="0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A01541"/>
    <w:multiLevelType w:val="hybridMultilevel"/>
    <w:tmpl w:val="F78E95B6"/>
    <w:lvl w:ilvl="0" w:tplc="C8607F7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CF66EEF"/>
    <w:multiLevelType w:val="hybridMultilevel"/>
    <w:tmpl w:val="478E6988"/>
    <w:lvl w:ilvl="0" w:tplc="0304FEE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3D407E52"/>
    <w:multiLevelType w:val="hybridMultilevel"/>
    <w:tmpl w:val="A6188546"/>
    <w:lvl w:ilvl="0" w:tplc="3E0490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3FC065C6"/>
    <w:multiLevelType w:val="hybridMultilevel"/>
    <w:tmpl w:val="BEF674E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E66DBF"/>
    <w:multiLevelType w:val="hybridMultilevel"/>
    <w:tmpl w:val="1116B66A"/>
    <w:lvl w:ilvl="0" w:tplc="A562103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4734038"/>
    <w:multiLevelType w:val="hybridMultilevel"/>
    <w:tmpl w:val="98ACA0E2"/>
    <w:lvl w:ilvl="0" w:tplc="86DADC82">
      <w:start w:val="1"/>
      <w:numFmt w:val="decimal"/>
      <w:lvlText w:val="%1."/>
      <w:lvlJc w:val="left"/>
      <w:pPr>
        <w:ind w:left="502" w:hanging="360"/>
      </w:pPr>
      <w:rPr>
        <w:color w:val="auto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2010" w:hanging="360"/>
      </w:pPr>
    </w:lvl>
    <w:lvl w:ilvl="2" w:tplc="042A001B" w:tentative="1">
      <w:start w:val="1"/>
      <w:numFmt w:val="lowerRoman"/>
      <w:lvlText w:val="%3."/>
      <w:lvlJc w:val="right"/>
      <w:pPr>
        <w:ind w:left="2730" w:hanging="180"/>
      </w:pPr>
    </w:lvl>
    <w:lvl w:ilvl="3" w:tplc="042A000F" w:tentative="1">
      <w:start w:val="1"/>
      <w:numFmt w:val="decimal"/>
      <w:lvlText w:val="%4."/>
      <w:lvlJc w:val="left"/>
      <w:pPr>
        <w:ind w:left="3450" w:hanging="360"/>
      </w:pPr>
    </w:lvl>
    <w:lvl w:ilvl="4" w:tplc="042A0019" w:tentative="1">
      <w:start w:val="1"/>
      <w:numFmt w:val="lowerLetter"/>
      <w:lvlText w:val="%5."/>
      <w:lvlJc w:val="left"/>
      <w:pPr>
        <w:ind w:left="4170" w:hanging="360"/>
      </w:pPr>
    </w:lvl>
    <w:lvl w:ilvl="5" w:tplc="042A001B" w:tentative="1">
      <w:start w:val="1"/>
      <w:numFmt w:val="lowerRoman"/>
      <w:lvlText w:val="%6."/>
      <w:lvlJc w:val="right"/>
      <w:pPr>
        <w:ind w:left="4890" w:hanging="180"/>
      </w:pPr>
    </w:lvl>
    <w:lvl w:ilvl="6" w:tplc="042A000F" w:tentative="1">
      <w:start w:val="1"/>
      <w:numFmt w:val="decimal"/>
      <w:lvlText w:val="%7."/>
      <w:lvlJc w:val="left"/>
      <w:pPr>
        <w:ind w:left="5610" w:hanging="360"/>
      </w:pPr>
    </w:lvl>
    <w:lvl w:ilvl="7" w:tplc="042A0019" w:tentative="1">
      <w:start w:val="1"/>
      <w:numFmt w:val="lowerLetter"/>
      <w:lvlText w:val="%8."/>
      <w:lvlJc w:val="left"/>
      <w:pPr>
        <w:ind w:left="6330" w:hanging="360"/>
      </w:pPr>
    </w:lvl>
    <w:lvl w:ilvl="8" w:tplc="042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0" w15:restartNumberingAfterBreak="0">
    <w:nsid w:val="45B339A6"/>
    <w:multiLevelType w:val="hybridMultilevel"/>
    <w:tmpl w:val="72E4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531FE4"/>
    <w:multiLevelType w:val="hybridMultilevel"/>
    <w:tmpl w:val="3410C93E"/>
    <w:lvl w:ilvl="0" w:tplc="14D225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47264354"/>
    <w:multiLevelType w:val="hybridMultilevel"/>
    <w:tmpl w:val="9516D0B6"/>
    <w:lvl w:ilvl="0" w:tplc="17D6D4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49C26635"/>
    <w:multiLevelType w:val="hybridMultilevel"/>
    <w:tmpl w:val="827C46B2"/>
    <w:lvl w:ilvl="0" w:tplc="05A042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4C2A3041"/>
    <w:multiLevelType w:val="hybridMultilevel"/>
    <w:tmpl w:val="A3FEE570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4D365BF3"/>
    <w:multiLevelType w:val="hybridMultilevel"/>
    <w:tmpl w:val="B2061ADC"/>
    <w:lvl w:ilvl="0" w:tplc="8FFC53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4E136C10"/>
    <w:multiLevelType w:val="hybridMultilevel"/>
    <w:tmpl w:val="AEFA63F2"/>
    <w:lvl w:ilvl="0" w:tplc="2D2A31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4F98440F"/>
    <w:multiLevelType w:val="hybridMultilevel"/>
    <w:tmpl w:val="65B09254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 w15:restartNumberingAfterBreak="0">
    <w:nsid w:val="51421D6E"/>
    <w:multiLevelType w:val="hybridMultilevel"/>
    <w:tmpl w:val="EB4697A2"/>
    <w:lvl w:ilvl="0" w:tplc="CAF0DB90">
      <w:start w:val="1"/>
      <w:numFmt w:val="decimal"/>
      <w:lvlText w:val="%1."/>
      <w:lvlJc w:val="left"/>
      <w:pPr>
        <w:ind w:left="248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8050DA"/>
    <w:multiLevelType w:val="hybridMultilevel"/>
    <w:tmpl w:val="4446812A"/>
    <w:lvl w:ilvl="0" w:tplc="7E7E3C5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5217141A"/>
    <w:multiLevelType w:val="hybridMultilevel"/>
    <w:tmpl w:val="606EAF2E"/>
    <w:lvl w:ilvl="0" w:tplc="75A6FA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54120F09"/>
    <w:multiLevelType w:val="hybridMultilevel"/>
    <w:tmpl w:val="DF50B7AA"/>
    <w:lvl w:ilvl="0" w:tplc="24B20F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4B7E5E"/>
    <w:multiLevelType w:val="hybridMultilevel"/>
    <w:tmpl w:val="BC245CD4"/>
    <w:lvl w:ilvl="0" w:tplc="DCFC4C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55B30E82"/>
    <w:multiLevelType w:val="hybridMultilevel"/>
    <w:tmpl w:val="9E42D324"/>
    <w:lvl w:ilvl="0" w:tplc="48BA742A">
      <w:start w:val="1"/>
      <w:numFmt w:val="decimal"/>
      <w:lvlText w:val="%1."/>
      <w:lvlJc w:val="left"/>
      <w:pPr>
        <w:ind w:left="928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425159"/>
    <w:multiLevelType w:val="hybridMultilevel"/>
    <w:tmpl w:val="B2061ADC"/>
    <w:lvl w:ilvl="0" w:tplc="8FFC53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5B3B3CC7"/>
    <w:multiLevelType w:val="hybridMultilevel"/>
    <w:tmpl w:val="EBE6947C"/>
    <w:lvl w:ilvl="0" w:tplc="EAECED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C27395"/>
    <w:multiLevelType w:val="hybridMultilevel"/>
    <w:tmpl w:val="984C460A"/>
    <w:lvl w:ilvl="0" w:tplc="2FF8B7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effect w:val="none"/>
      </w:rPr>
    </w:lvl>
    <w:lvl w:ilvl="1" w:tplc="042A0019">
      <w:start w:val="1"/>
      <w:numFmt w:val="lowerLetter"/>
      <w:lvlText w:val="%2."/>
      <w:lvlJc w:val="left"/>
      <w:pPr>
        <w:ind w:left="1385" w:hanging="360"/>
      </w:pPr>
    </w:lvl>
    <w:lvl w:ilvl="2" w:tplc="042A001B">
      <w:start w:val="1"/>
      <w:numFmt w:val="lowerRoman"/>
      <w:lvlText w:val="%3."/>
      <w:lvlJc w:val="right"/>
      <w:pPr>
        <w:ind w:left="2105" w:hanging="180"/>
      </w:pPr>
    </w:lvl>
    <w:lvl w:ilvl="3" w:tplc="48BA742A">
      <w:start w:val="1"/>
      <w:numFmt w:val="decimal"/>
      <w:lvlText w:val="%4."/>
      <w:lvlJc w:val="left"/>
      <w:pPr>
        <w:ind w:left="928" w:hanging="360"/>
      </w:pPr>
      <w:rPr>
        <w:b w:val="0"/>
        <w:sz w:val="28"/>
        <w:szCs w:val="28"/>
      </w:rPr>
    </w:lvl>
    <w:lvl w:ilvl="4" w:tplc="042A0019">
      <w:start w:val="1"/>
      <w:numFmt w:val="lowerLetter"/>
      <w:lvlText w:val="%5."/>
      <w:lvlJc w:val="left"/>
      <w:pPr>
        <w:ind w:left="3545" w:hanging="360"/>
      </w:pPr>
    </w:lvl>
    <w:lvl w:ilvl="5" w:tplc="042A001B">
      <w:start w:val="1"/>
      <w:numFmt w:val="lowerRoman"/>
      <w:lvlText w:val="%6."/>
      <w:lvlJc w:val="right"/>
      <w:pPr>
        <w:ind w:left="4265" w:hanging="180"/>
      </w:pPr>
    </w:lvl>
    <w:lvl w:ilvl="6" w:tplc="042A000F">
      <w:start w:val="1"/>
      <w:numFmt w:val="decimal"/>
      <w:lvlText w:val="%7."/>
      <w:lvlJc w:val="left"/>
      <w:pPr>
        <w:ind w:left="4985" w:hanging="360"/>
      </w:pPr>
    </w:lvl>
    <w:lvl w:ilvl="7" w:tplc="042A0019">
      <w:start w:val="1"/>
      <w:numFmt w:val="lowerLetter"/>
      <w:lvlText w:val="%8."/>
      <w:lvlJc w:val="left"/>
      <w:pPr>
        <w:ind w:left="5705" w:hanging="360"/>
      </w:pPr>
    </w:lvl>
    <w:lvl w:ilvl="8" w:tplc="042A001B">
      <w:start w:val="1"/>
      <w:numFmt w:val="lowerRoman"/>
      <w:lvlText w:val="%9."/>
      <w:lvlJc w:val="right"/>
      <w:pPr>
        <w:ind w:left="6425" w:hanging="180"/>
      </w:pPr>
    </w:lvl>
  </w:abstractNum>
  <w:abstractNum w:abstractNumId="47" w15:restartNumberingAfterBreak="0">
    <w:nsid w:val="60876CA6"/>
    <w:multiLevelType w:val="hybridMultilevel"/>
    <w:tmpl w:val="1914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A84655"/>
    <w:multiLevelType w:val="hybridMultilevel"/>
    <w:tmpl w:val="DEB0B676"/>
    <w:lvl w:ilvl="0" w:tplc="36FE126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 w15:restartNumberingAfterBreak="0">
    <w:nsid w:val="60E91342"/>
    <w:multiLevelType w:val="hybridMultilevel"/>
    <w:tmpl w:val="BC3C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BB0157"/>
    <w:multiLevelType w:val="hybridMultilevel"/>
    <w:tmpl w:val="4E4C4398"/>
    <w:lvl w:ilvl="0" w:tplc="3FE229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63336BDA"/>
    <w:multiLevelType w:val="hybridMultilevel"/>
    <w:tmpl w:val="72E4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DE74CF"/>
    <w:multiLevelType w:val="hybridMultilevel"/>
    <w:tmpl w:val="E1F050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5CF1473"/>
    <w:multiLevelType w:val="hybridMultilevel"/>
    <w:tmpl w:val="4446812A"/>
    <w:lvl w:ilvl="0" w:tplc="7E7E3C5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 w15:restartNumberingAfterBreak="0">
    <w:nsid w:val="671276ED"/>
    <w:multiLevelType w:val="hybridMultilevel"/>
    <w:tmpl w:val="8C229046"/>
    <w:lvl w:ilvl="0" w:tplc="EADCA11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68F43760"/>
    <w:multiLevelType w:val="hybridMultilevel"/>
    <w:tmpl w:val="A16E8058"/>
    <w:lvl w:ilvl="0" w:tplc="4B9045F6">
      <w:start w:val="1"/>
      <w:numFmt w:val="decimal"/>
      <w:lvlText w:val="%1."/>
      <w:lvlJc w:val="left"/>
      <w:pPr>
        <w:ind w:left="1287" w:hanging="360"/>
      </w:pPr>
      <w:rPr>
        <w:rFonts w:ascii="Times New Roman" w:eastAsia="SimSu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68FD7E65"/>
    <w:multiLevelType w:val="hybridMultilevel"/>
    <w:tmpl w:val="B5F86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7B72DE"/>
    <w:multiLevelType w:val="hybridMultilevel"/>
    <w:tmpl w:val="1E52A850"/>
    <w:lvl w:ilvl="0" w:tplc="BBC8A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8" w15:restartNumberingAfterBreak="0">
    <w:nsid w:val="69BF7F98"/>
    <w:multiLevelType w:val="hybridMultilevel"/>
    <w:tmpl w:val="669492BC"/>
    <w:lvl w:ilvl="0" w:tplc="A048945E">
      <w:start w:val="1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9" w15:restartNumberingAfterBreak="0">
    <w:nsid w:val="6A004ADB"/>
    <w:multiLevelType w:val="hybridMultilevel"/>
    <w:tmpl w:val="3984E6F4"/>
    <w:lvl w:ilvl="0" w:tplc="F33E1FFA">
      <w:start w:val="1"/>
      <w:numFmt w:val="lowerLetter"/>
      <w:lvlText w:val="%1)"/>
      <w:lvlJc w:val="left"/>
      <w:pPr>
        <w:ind w:left="9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0" w15:restartNumberingAfterBreak="0">
    <w:nsid w:val="6D135172"/>
    <w:multiLevelType w:val="hybridMultilevel"/>
    <w:tmpl w:val="A3FEE570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1" w15:restartNumberingAfterBreak="0">
    <w:nsid w:val="6D7A3DD0"/>
    <w:multiLevelType w:val="hybridMultilevel"/>
    <w:tmpl w:val="3078F31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6E590B88"/>
    <w:multiLevelType w:val="hybridMultilevel"/>
    <w:tmpl w:val="267CDE58"/>
    <w:lvl w:ilvl="0" w:tplc="A176C2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3" w15:restartNumberingAfterBreak="0">
    <w:nsid w:val="6F42025D"/>
    <w:multiLevelType w:val="hybridMultilevel"/>
    <w:tmpl w:val="A8E61AD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748B38B8"/>
    <w:multiLevelType w:val="hybridMultilevel"/>
    <w:tmpl w:val="F476EEEC"/>
    <w:lvl w:ilvl="0" w:tplc="8FFC53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775E136A"/>
    <w:multiLevelType w:val="hybridMultilevel"/>
    <w:tmpl w:val="22EAE9CC"/>
    <w:lvl w:ilvl="0" w:tplc="295035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6" w15:restartNumberingAfterBreak="0">
    <w:nsid w:val="77932459"/>
    <w:multiLevelType w:val="hybridMultilevel"/>
    <w:tmpl w:val="A16E8058"/>
    <w:lvl w:ilvl="0" w:tplc="4B9045F6">
      <w:start w:val="1"/>
      <w:numFmt w:val="decimal"/>
      <w:lvlText w:val="%1."/>
      <w:lvlJc w:val="left"/>
      <w:pPr>
        <w:ind w:left="1287" w:hanging="360"/>
      </w:pPr>
      <w:rPr>
        <w:rFonts w:ascii="Times New Roman" w:eastAsia="SimSu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77EE3A0C"/>
    <w:multiLevelType w:val="hybridMultilevel"/>
    <w:tmpl w:val="AB1A8836"/>
    <w:lvl w:ilvl="0" w:tplc="A2E4A34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8" w15:restartNumberingAfterBreak="0">
    <w:nsid w:val="7AE619B5"/>
    <w:multiLevelType w:val="hybridMultilevel"/>
    <w:tmpl w:val="BA0268F0"/>
    <w:lvl w:ilvl="0" w:tplc="202EEBB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9" w15:restartNumberingAfterBreak="0">
    <w:nsid w:val="7B1C3941"/>
    <w:multiLevelType w:val="hybridMultilevel"/>
    <w:tmpl w:val="72CA0D24"/>
    <w:lvl w:ilvl="0" w:tplc="4E5E042C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8D72BA"/>
    <w:multiLevelType w:val="hybridMultilevel"/>
    <w:tmpl w:val="B71C39F4"/>
    <w:lvl w:ilvl="0" w:tplc="340AE7CA">
      <w:start w:val="2"/>
      <w:numFmt w:val="bullet"/>
      <w:lvlText w:val="-"/>
      <w:lvlJc w:val="left"/>
      <w:pPr>
        <w:ind w:left="927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1" w15:restartNumberingAfterBreak="0">
    <w:nsid w:val="7D39524D"/>
    <w:multiLevelType w:val="hybridMultilevel"/>
    <w:tmpl w:val="92B0E99E"/>
    <w:lvl w:ilvl="0" w:tplc="DA6A946C">
      <w:start w:val="1"/>
      <w:numFmt w:val="lowerLetter"/>
      <w:lvlText w:val="%1)"/>
      <w:lvlJc w:val="left"/>
      <w:pPr>
        <w:ind w:left="9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2" w15:restartNumberingAfterBreak="0">
    <w:nsid w:val="7D991AC6"/>
    <w:multiLevelType w:val="hybridMultilevel"/>
    <w:tmpl w:val="72E4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745ECF"/>
    <w:multiLevelType w:val="hybridMultilevel"/>
    <w:tmpl w:val="F476EEEC"/>
    <w:lvl w:ilvl="0" w:tplc="8FFC53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4" w15:restartNumberingAfterBreak="0">
    <w:nsid w:val="7F7A43C7"/>
    <w:multiLevelType w:val="hybridMultilevel"/>
    <w:tmpl w:val="F476EEEC"/>
    <w:lvl w:ilvl="0" w:tplc="8FFC53F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5" w15:restartNumberingAfterBreak="0">
    <w:nsid w:val="7FEF468F"/>
    <w:multiLevelType w:val="hybridMultilevel"/>
    <w:tmpl w:val="CF3CE424"/>
    <w:lvl w:ilvl="0" w:tplc="B45A59FC">
      <w:start w:val="1"/>
      <w:numFmt w:val="decimal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20"/>
  </w:num>
  <w:num w:numId="5">
    <w:abstractNumId w:val="17"/>
  </w:num>
  <w:num w:numId="6">
    <w:abstractNumId w:val="11"/>
  </w:num>
  <w:num w:numId="7">
    <w:abstractNumId w:val="67"/>
  </w:num>
  <w:num w:numId="8">
    <w:abstractNumId w:val="19"/>
  </w:num>
  <w:num w:numId="9">
    <w:abstractNumId w:val="62"/>
  </w:num>
  <w:num w:numId="10">
    <w:abstractNumId w:val="5"/>
  </w:num>
  <w:num w:numId="11">
    <w:abstractNumId w:val="47"/>
  </w:num>
  <w:num w:numId="12">
    <w:abstractNumId w:val="72"/>
  </w:num>
  <w:num w:numId="13">
    <w:abstractNumId w:val="51"/>
  </w:num>
  <w:num w:numId="14">
    <w:abstractNumId w:val="55"/>
  </w:num>
  <w:num w:numId="15">
    <w:abstractNumId w:val="58"/>
  </w:num>
  <w:num w:numId="16">
    <w:abstractNumId w:val="49"/>
  </w:num>
  <w:num w:numId="17">
    <w:abstractNumId w:val="30"/>
  </w:num>
  <w:num w:numId="18">
    <w:abstractNumId w:val="70"/>
  </w:num>
  <w:num w:numId="19">
    <w:abstractNumId w:val="50"/>
  </w:num>
  <w:num w:numId="20">
    <w:abstractNumId w:val="31"/>
  </w:num>
  <w:num w:numId="21">
    <w:abstractNumId w:val="61"/>
  </w:num>
  <w:num w:numId="22">
    <w:abstractNumId w:val="63"/>
  </w:num>
  <w:num w:numId="23">
    <w:abstractNumId w:val="33"/>
  </w:num>
  <w:num w:numId="24">
    <w:abstractNumId w:val="37"/>
  </w:num>
  <w:num w:numId="25">
    <w:abstractNumId w:val="18"/>
  </w:num>
  <w:num w:numId="26">
    <w:abstractNumId w:val="3"/>
  </w:num>
  <w:num w:numId="27">
    <w:abstractNumId w:val="10"/>
  </w:num>
  <w:num w:numId="28">
    <w:abstractNumId w:val="36"/>
  </w:num>
  <w:num w:numId="29">
    <w:abstractNumId w:val="54"/>
  </w:num>
  <w:num w:numId="30">
    <w:abstractNumId w:val="57"/>
  </w:num>
  <w:num w:numId="31">
    <w:abstractNumId w:val="32"/>
  </w:num>
  <w:num w:numId="32">
    <w:abstractNumId w:val="66"/>
  </w:num>
  <w:num w:numId="33">
    <w:abstractNumId w:val="6"/>
  </w:num>
  <w:num w:numId="34">
    <w:abstractNumId w:val="45"/>
  </w:num>
  <w:num w:numId="35">
    <w:abstractNumId w:val="42"/>
  </w:num>
  <w:num w:numId="36">
    <w:abstractNumId w:val="40"/>
  </w:num>
  <w:num w:numId="37">
    <w:abstractNumId w:val="41"/>
  </w:num>
  <w:num w:numId="38">
    <w:abstractNumId w:val="75"/>
  </w:num>
  <w:num w:numId="39">
    <w:abstractNumId w:val="27"/>
  </w:num>
  <w:num w:numId="40">
    <w:abstractNumId w:val="22"/>
  </w:num>
  <w:num w:numId="41">
    <w:abstractNumId w:val="4"/>
  </w:num>
  <w:num w:numId="42">
    <w:abstractNumId w:val="56"/>
  </w:num>
  <w:num w:numId="43">
    <w:abstractNumId w:val="52"/>
  </w:num>
  <w:num w:numId="44">
    <w:abstractNumId w:val="7"/>
  </w:num>
  <w:num w:numId="45">
    <w:abstractNumId w:val="44"/>
  </w:num>
  <w:num w:numId="46">
    <w:abstractNumId w:val="24"/>
  </w:num>
  <w:num w:numId="47">
    <w:abstractNumId w:val="28"/>
  </w:num>
  <w:num w:numId="48">
    <w:abstractNumId w:val="14"/>
  </w:num>
  <w:num w:numId="49">
    <w:abstractNumId w:val="38"/>
  </w:num>
  <w:num w:numId="50">
    <w:abstractNumId w:val="60"/>
  </w:num>
  <w:num w:numId="51">
    <w:abstractNumId w:val="13"/>
  </w:num>
  <w:num w:numId="52">
    <w:abstractNumId w:val="73"/>
  </w:num>
  <w:num w:numId="53">
    <w:abstractNumId w:val="64"/>
  </w:num>
  <w:num w:numId="54">
    <w:abstractNumId w:val="74"/>
  </w:num>
  <w:num w:numId="55">
    <w:abstractNumId w:val="29"/>
  </w:num>
  <w:num w:numId="56">
    <w:abstractNumId w:val="0"/>
  </w:num>
  <w:num w:numId="57">
    <w:abstractNumId w:val="8"/>
  </w:num>
  <w:num w:numId="58">
    <w:abstractNumId w:val="48"/>
  </w:num>
  <w:num w:numId="59">
    <w:abstractNumId w:val="39"/>
  </w:num>
  <w:num w:numId="60">
    <w:abstractNumId w:val="12"/>
  </w:num>
  <w:num w:numId="61">
    <w:abstractNumId w:val="16"/>
  </w:num>
  <w:num w:numId="62">
    <w:abstractNumId w:val="71"/>
  </w:num>
  <w:num w:numId="63">
    <w:abstractNumId w:val="59"/>
  </w:num>
  <w:num w:numId="64">
    <w:abstractNumId w:val="35"/>
  </w:num>
  <w:num w:numId="65">
    <w:abstractNumId w:val="46"/>
  </w:num>
  <w:num w:numId="66">
    <w:abstractNumId w:val="43"/>
  </w:num>
  <w:num w:numId="67">
    <w:abstractNumId w:val="23"/>
  </w:num>
  <w:num w:numId="68">
    <w:abstractNumId w:val="34"/>
  </w:num>
  <w:num w:numId="69">
    <w:abstractNumId w:val="26"/>
  </w:num>
  <w:num w:numId="70">
    <w:abstractNumId w:val="69"/>
  </w:num>
  <w:num w:numId="71">
    <w:abstractNumId w:val="2"/>
  </w:num>
  <w:num w:numId="72">
    <w:abstractNumId w:val="15"/>
  </w:num>
  <w:num w:numId="73">
    <w:abstractNumId w:val="25"/>
  </w:num>
  <w:num w:numId="74">
    <w:abstractNumId w:val="53"/>
  </w:num>
  <w:num w:numId="75">
    <w:abstractNumId w:val="68"/>
  </w:num>
  <w:num w:numId="76">
    <w:abstractNumId w:val="21"/>
  </w:num>
  <w:num w:numId="77">
    <w:abstractNumId w:val="65"/>
  </w:num>
  <w:numIdMacAtCleanup w:val="7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nh Nguyen">
    <w15:presenceInfo w15:providerId="Windows Live" w15:userId="b24e4233f3a3b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trackRevisions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0F"/>
    <w:rsid w:val="0000034F"/>
    <w:rsid w:val="00000458"/>
    <w:rsid w:val="00010C38"/>
    <w:rsid w:val="00011180"/>
    <w:rsid w:val="00012778"/>
    <w:rsid w:val="000133ED"/>
    <w:rsid w:val="00014F4A"/>
    <w:rsid w:val="0001733C"/>
    <w:rsid w:val="00021A05"/>
    <w:rsid w:val="00022E24"/>
    <w:rsid w:val="00023D2A"/>
    <w:rsid w:val="00024900"/>
    <w:rsid w:val="00024CDC"/>
    <w:rsid w:val="00032F3A"/>
    <w:rsid w:val="00033744"/>
    <w:rsid w:val="0003410F"/>
    <w:rsid w:val="000347D4"/>
    <w:rsid w:val="00037844"/>
    <w:rsid w:val="00041A30"/>
    <w:rsid w:val="00046B83"/>
    <w:rsid w:val="00052C92"/>
    <w:rsid w:val="000530FE"/>
    <w:rsid w:val="000535AB"/>
    <w:rsid w:val="000565F6"/>
    <w:rsid w:val="00062675"/>
    <w:rsid w:val="00064BE0"/>
    <w:rsid w:val="00065DA9"/>
    <w:rsid w:val="00067360"/>
    <w:rsid w:val="00067A69"/>
    <w:rsid w:val="000720D4"/>
    <w:rsid w:val="00074A5E"/>
    <w:rsid w:val="000750A4"/>
    <w:rsid w:val="0008141A"/>
    <w:rsid w:val="0008327D"/>
    <w:rsid w:val="00083A22"/>
    <w:rsid w:val="000848C2"/>
    <w:rsid w:val="000959DC"/>
    <w:rsid w:val="000969D9"/>
    <w:rsid w:val="000A048D"/>
    <w:rsid w:val="000A0D4B"/>
    <w:rsid w:val="000A5784"/>
    <w:rsid w:val="000A61ED"/>
    <w:rsid w:val="000A6638"/>
    <w:rsid w:val="000A66A8"/>
    <w:rsid w:val="000A7298"/>
    <w:rsid w:val="000B5F09"/>
    <w:rsid w:val="000C2F49"/>
    <w:rsid w:val="000C4FA6"/>
    <w:rsid w:val="000C5A9B"/>
    <w:rsid w:val="000C71D1"/>
    <w:rsid w:val="000D049B"/>
    <w:rsid w:val="000D502C"/>
    <w:rsid w:val="000E3057"/>
    <w:rsid w:val="000E72F1"/>
    <w:rsid w:val="000F0926"/>
    <w:rsid w:val="000F4E3B"/>
    <w:rsid w:val="001004E9"/>
    <w:rsid w:val="00101297"/>
    <w:rsid w:val="00103F6F"/>
    <w:rsid w:val="0010597B"/>
    <w:rsid w:val="00106CFB"/>
    <w:rsid w:val="00110385"/>
    <w:rsid w:val="0011147D"/>
    <w:rsid w:val="00112D7A"/>
    <w:rsid w:val="00115D51"/>
    <w:rsid w:val="00120347"/>
    <w:rsid w:val="00124E69"/>
    <w:rsid w:val="00125A8B"/>
    <w:rsid w:val="00133EF3"/>
    <w:rsid w:val="00140DF6"/>
    <w:rsid w:val="001434FF"/>
    <w:rsid w:val="00146C44"/>
    <w:rsid w:val="00150E68"/>
    <w:rsid w:val="00151CEE"/>
    <w:rsid w:val="00152671"/>
    <w:rsid w:val="001532BD"/>
    <w:rsid w:val="0015357C"/>
    <w:rsid w:val="00154A75"/>
    <w:rsid w:val="00157642"/>
    <w:rsid w:val="001630E1"/>
    <w:rsid w:val="001639F1"/>
    <w:rsid w:val="00166BEF"/>
    <w:rsid w:val="00173427"/>
    <w:rsid w:val="001734AB"/>
    <w:rsid w:val="00180A2C"/>
    <w:rsid w:val="001862CC"/>
    <w:rsid w:val="00190574"/>
    <w:rsid w:val="001908AF"/>
    <w:rsid w:val="001916A0"/>
    <w:rsid w:val="00191BCF"/>
    <w:rsid w:val="0019516F"/>
    <w:rsid w:val="001976C0"/>
    <w:rsid w:val="001A289D"/>
    <w:rsid w:val="001A533E"/>
    <w:rsid w:val="001A773F"/>
    <w:rsid w:val="001B266F"/>
    <w:rsid w:val="001B3591"/>
    <w:rsid w:val="001B6332"/>
    <w:rsid w:val="001B6A63"/>
    <w:rsid w:val="001B7382"/>
    <w:rsid w:val="001B7A5A"/>
    <w:rsid w:val="001C0FEA"/>
    <w:rsid w:val="001C2C35"/>
    <w:rsid w:val="001C79A5"/>
    <w:rsid w:val="001C7E26"/>
    <w:rsid w:val="001D37AF"/>
    <w:rsid w:val="001D4F65"/>
    <w:rsid w:val="001E3624"/>
    <w:rsid w:val="001E5502"/>
    <w:rsid w:val="001F2B1F"/>
    <w:rsid w:val="001F3DFC"/>
    <w:rsid w:val="001F43C0"/>
    <w:rsid w:val="001F64E6"/>
    <w:rsid w:val="001F6A00"/>
    <w:rsid w:val="00201EAB"/>
    <w:rsid w:val="00205D9F"/>
    <w:rsid w:val="0020632D"/>
    <w:rsid w:val="00222BA4"/>
    <w:rsid w:val="002234BB"/>
    <w:rsid w:val="002236C0"/>
    <w:rsid w:val="002236D0"/>
    <w:rsid w:val="002323E9"/>
    <w:rsid w:val="002325D2"/>
    <w:rsid w:val="002326E7"/>
    <w:rsid w:val="002354FB"/>
    <w:rsid w:val="0024117D"/>
    <w:rsid w:val="002413D0"/>
    <w:rsid w:val="002440A2"/>
    <w:rsid w:val="0024466C"/>
    <w:rsid w:val="00244C51"/>
    <w:rsid w:val="00245B5D"/>
    <w:rsid w:val="0024741D"/>
    <w:rsid w:val="0026000A"/>
    <w:rsid w:val="00260DA5"/>
    <w:rsid w:val="00260F88"/>
    <w:rsid w:val="00261C88"/>
    <w:rsid w:val="00264BAE"/>
    <w:rsid w:val="00281DDC"/>
    <w:rsid w:val="0028369A"/>
    <w:rsid w:val="00283B31"/>
    <w:rsid w:val="00284AD3"/>
    <w:rsid w:val="002859BC"/>
    <w:rsid w:val="0028601E"/>
    <w:rsid w:val="00286CB8"/>
    <w:rsid w:val="002909A5"/>
    <w:rsid w:val="002917F7"/>
    <w:rsid w:val="002A3A67"/>
    <w:rsid w:val="002A3ABB"/>
    <w:rsid w:val="002A6A89"/>
    <w:rsid w:val="002B22E0"/>
    <w:rsid w:val="002C05BA"/>
    <w:rsid w:val="002C2AF2"/>
    <w:rsid w:val="002C2EAF"/>
    <w:rsid w:val="002C396E"/>
    <w:rsid w:val="002D7B66"/>
    <w:rsid w:val="002E0ACD"/>
    <w:rsid w:val="002E0EE1"/>
    <w:rsid w:val="002E6F32"/>
    <w:rsid w:val="002F2CAC"/>
    <w:rsid w:val="002F4185"/>
    <w:rsid w:val="002F5A42"/>
    <w:rsid w:val="002F799F"/>
    <w:rsid w:val="00301E43"/>
    <w:rsid w:val="00303B97"/>
    <w:rsid w:val="00307C00"/>
    <w:rsid w:val="003141ED"/>
    <w:rsid w:val="00315317"/>
    <w:rsid w:val="00323398"/>
    <w:rsid w:val="00330FC0"/>
    <w:rsid w:val="003319A4"/>
    <w:rsid w:val="00332E1B"/>
    <w:rsid w:val="00337DC5"/>
    <w:rsid w:val="003437EB"/>
    <w:rsid w:val="00343E64"/>
    <w:rsid w:val="00343ED1"/>
    <w:rsid w:val="0034445A"/>
    <w:rsid w:val="00347188"/>
    <w:rsid w:val="003473A9"/>
    <w:rsid w:val="0035235D"/>
    <w:rsid w:val="003618E0"/>
    <w:rsid w:val="003710F4"/>
    <w:rsid w:val="003713D9"/>
    <w:rsid w:val="0038049D"/>
    <w:rsid w:val="00391F13"/>
    <w:rsid w:val="00396EE5"/>
    <w:rsid w:val="0039762E"/>
    <w:rsid w:val="003978A3"/>
    <w:rsid w:val="00397916"/>
    <w:rsid w:val="003A4192"/>
    <w:rsid w:val="003B11F0"/>
    <w:rsid w:val="003B2289"/>
    <w:rsid w:val="003B718F"/>
    <w:rsid w:val="003B739E"/>
    <w:rsid w:val="003B7BB3"/>
    <w:rsid w:val="003C37A9"/>
    <w:rsid w:val="003C6394"/>
    <w:rsid w:val="003C65B0"/>
    <w:rsid w:val="003C6B32"/>
    <w:rsid w:val="003D01EE"/>
    <w:rsid w:val="003D4F8D"/>
    <w:rsid w:val="003D5ECF"/>
    <w:rsid w:val="003D76F9"/>
    <w:rsid w:val="003D7A91"/>
    <w:rsid w:val="003E01AF"/>
    <w:rsid w:val="003E6564"/>
    <w:rsid w:val="003F1570"/>
    <w:rsid w:val="003F2A24"/>
    <w:rsid w:val="003F4AF0"/>
    <w:rsid w:val="004003B3"/>
    <w:rsid w:val="004043B6"/>
    <w:rsid w:val="004116FC"/>
    <w:rsid w:val="00411BAA"/>
    <w:rsid w:val="00412ABD"/>
    <w:rsid w:val="004136DD"/>
    <w:rsid w:val="00416C6E"/>
    <w:rsid w:val="00420002"/>
    <w:rsid w:val="004221D7"/>
    <w:rsid w:val="00422BEC"/>
    <w:rsid w:val="0042560A"/>
    <w:rsid w:val="00426EF9"/>
    <w:rsid w:val="00427A3B"/>
    <w:rsid w:val="00430D88"/>
    <w:rsid w:val="00430FFA"/>
    <w:rsid w:val="004356EB"/>
    <w:rsid w:val="00435A93"/>
    <w:rsid w:val="00436365"/>
    <w:rsid w:val="004403D6"/>
    <w:rsid w:val="004417AE"/>
    <w:rsid w:val="004417B7"/>
    <w:rsid w:val="004427CC"/>
    <w:rsid w:val="0044345E"/>
    <w:rsid w:val="00450A90"/>
    <w:rsid w:val="00451277"/>
    <w:rsid w:val="00453ECF"/>
    <w:rsid w:val="00457DD3"/>
    <w:rsid w:val="00460C4D"/>
    <w:rsid w:val="0046251A"/>
    <w:rsid w:val="00470A3E"/>
    <w:rsid w:val="00471BFE"/>
    <w:rsid w:val="0047637E"/>
    <w:rsid w:val="004807CB"/>
    <w:rsid w:val="00480B60"/>
    <w:rsid w:val="00482251"/>
    <w:rsid w:val="00484846"/>
    <w:rsid w:val="00485151"/>
    <w:rsid w:val="00486C67"/>
    <w:rsid w:val="00490343"/>
    <w:rsid w:val="00491625"/>
    <w:rsid w:val="00491A13"/>
    <w:rsid w:val="004924E0"/>
    <w:rsid w:val="004B20D6"/>
    <w:rsid w:val="004C02BD"/>
    <w:rsid w:val="004C09B6"/>
    <w:rsid w:val="004C28FE"/>
    <w:rsid w:val="004C3433"/>
    <w:rsid w:val="004C4AFF"/>
    <w:rsid w:val="004C62A3"/>
    <w:rsid w:val="004D3BCC"/>
    <w:rsid w:val="004D46F3"/>
    <w:rsid w:val="004D4A1F"/>
    <w:rsid w:val="004D600A"/>
    <w:rsid w:val="004E04BA"/>
    <w:rsid w:val="004E0A7B"/>
    <w:rsid w:val="004E33E1"/>
    <w:rsid w:val="004E468B"/>
    <w:rsid w:val="004E5E66"/>
    <w:rsid w:val="004E7F5C"/>
    <w:rsid w:val="004F02F3"/>
    <w:rsid w:val="004F1D53"/>
    <w:rsid w:val="004F47A7"/>
    <w:rsid w:val="004F52FB"/>
    <w:rsid w:val="005007E0"/>
    <w:rsid w:val="00503D75"/>
    <w:rsid w:val="005050B5"/>
    <w:rsid w:val="00506269"/>
    <w:rsid w:val="00507BD7"/>
    <w:rsid w:val="00507F86"/>
    <w:rsid w:val="0051306A"/>
    <w:rsid w:val="00513907"/>
    <w:rsid w:val="0051535D"/>
    <w:rsid w:val="0051590F"/>
    <w:rsid w:val="00517B98"/>
    <w:rsid w:val="00520990"/>
    <w:rsid w:val="0052531D"/>
    <w:rsid w:val="00525D64"/>
    <w:rsid w:val="00527CAC"/>
    <w:rsid w:val="00530CE6"/>
    <w:rsid w:val="00531BEB"/>
    <w:rsid w:val="00532E90"/>
    <w:rsid w:val="005345D9"/>
    <w:rsid w:val="00534BA7"/>
    <w:rsid w:val="005446BC"/>
    <w:rsid w:val="00545391"/>
    <w:rsid w:val="00546A78"/>
    <w:rsid w:val="005504E9"/>
    <w:rsid w:val="005526E3"/>
    <w:rsid w:val="0055400D"/>
    <w:rsid w:val="005545E3"/>
    <w:rsid w:val="005547BC"/>
    <w:rsid w:val="005550FE"/>
    <w:rsid w:val="00562762"/>
    <w:rsid w:val="00562787"/>
    <w:rsid w:val="00562DD7"/>
    <w:rsid w:val="00564EB7"/>
    <w:rsid w:val="00565283"/>
    <w:rsid w:val="00570179"/>
    <w:rsid w:val="00572AAD"/>
    <w:rsid w:val="00574464"/>
    <w:rsid w:val="0057512B"/>
    <w:rsid w:val="005766C6"/>
    <w:rsid w:val="00576A2F"/>
    <w:rsid w:val="00582B1C"/>
    <w:rsid w:val="005851C9"/>
    <w:rsid w:val="00585C83"/>
    <w:rsid w:val="0059129D"/>
    <w:rsid w:val="00593081"/>
    <w:rsid w:val="00593426"/>
    <w:rsid w:val="0059399C"/>
    <w:rsid w:val="005945FF"/>
    <w:rsid w:val="00595B6C"/>
    <w:rsid w:val="005A5F8C"/>
    <w:rsid w:val="005C4408"/>
    <w:rsid w:val="005C596D"/>
    <w:rsid w:val="005C6E23"/>
    <w:rsid w:val="005C7AC9"/>
    <w:rsid w:val="005D68DB"/>
    <w:rsid w:val="005E13BD"/>
    <w:rsid w:val="005E3186"/>
    <w:rsid w:val="005E649F"/>
    <w:rsid w:val="005F07D1"/>
    <w:rsid w:val="005F2E03"/>
    <w:rsid w:val="005F4263"/>
    <w:rsid w:val="006001F7"/>
    <w:rsid w:val="00600A92"/>
    <w:rsid w:val="0060625C"/>
    <w:rsid w:val="00606C5E"/>
    <w:rsid w:val="006101DA"/>
    <w:rsid w:val="00617463"/>
    <w:rsid w:val="0062029F"/>
    <w:rsid w:val="0062310C"/>
    <w:rsid w:val="006233D6"/>
    <w:rsid w:val="00625B29"/>
    <w:rsid w:val="006264F0"/>
    <w:rsid w:val="0063234E"/>
    <w:rsid w:val="00632939"/>
    <w:rsid w:val="00636690"/>
    <w:rsid w:val="00641415"/>
    <w:rsid w:val="006429D2"/>
    <w:rsid w:val="006510C7"/>
    <w:rsid w:val="00651BDD"/>
    <w:rsid w:val="006529C0"/>
    <w:rsid w:val="00652DBE"/>
    <w:rsid w:val="0065455E"/>
    <w:rsid w:val="0065730C"/>
    <w:rsid w:val="00664AFF"/>
    <w:rsid w:val="006672B8"/>
    <w:rsid w:val="006715CE"/>
    <w:rsid w:val="00675A4B"/>
    <w:rsid w:val="00675CB7"/>
    <w:rsid w:val="00675F16"/>
    <w:rsid w:val="00675F69"/>
    <w:rsid w:val="00677641"/>
    <w:rsid w:val="006803CA"/>
    <w:rsid w:val="006818A7"/>
    <w:rsid w:val="0068217C"/>
    <w:rsid w:val="006824E7"/>
    <w:rsid w:val="00682566"/>
    <w:rsid w:val="006910D6"/>
    <w:rsid w:val="006912A9"/>
    <w:rsid w:val="00695753"/>
    <w:rsid w:val="006A081D"/>
    <w:rsid w:val="006A35B0"/>
    <w:rsid w:val="006A3D51"/>
    <w:rsid w:val="006A4674"/>
    <w:rsid w:val="006A68EB"/>
    <w:rsid w:val="006A6904"/>
    <w:rsid w:val="006A777A"/>
    <w:rsid w:val="006A7EBF"/>
    <w:rsid w:val="006B0B67"/>
    <w:rsid w:val="006B2B54"/>
    <w:rsid w:val="006B2F42"/>
    <w:rsid w:val="006C0306"/>
    <w:rsid w:val="006C07F9"/>
    <w:rsid w:val="006C59C5"/>
    <w:rsid w:val="006C7BDE"/>
    <w:rsid w:val="006C7C5A"/>
    <w:rsid w:val="006D0DDC"/>
    <w:rsid w:val="006D0F7A"/>
    <w:rsid w:val="006D162F"/>
    <w:rsid w:val="006D3500"/>
    <w:rsid w:val="006D60A6"/>
    <w:rsid w:val="006E19E5"/>
    <w:rsid w:val="006E3841"/>
    <w:rsid w:val="006E3BC2"/>
    <w:rsid w:val="006F07D1"/>
    <w:rsid w:val="006F1934"/>
    <w:rsid w:val="006F6AFA"/>
    <w:rsid w:val="007000FD"/>
    <w:rsid w:val="007016EC"/>
    <w:rsid w:val="00702316"/>
    <w:rsid w:val="0070549D"/>
    <w:rsid w:val="0071363F"/>
    <w:rsid w:val="00715272"/>
    <w:rsid w:val="00716AB5"/>
    <w:rsid w:val="007174DE"/>
    <w:rsid w:val="00717540"/>
    <w:rsid w:val="00723693"/>
    <w:rsid w:val="0072481F"/>
    <w:rsid w:val="00724993"/>
    <w:rsid w:val="007251A4"/>
    <w:rsid w:val="00725BD2"/>
    <w:rsid w:val="007274AA"/>
    <w:rsid w:val="0072783C"/>
    <w:rsid w:val="00730E50"/>
    <w:rsid w:val="00734220"/>
    <w:rsid w:val="0073580F"/>
    <w:rsid w:val="00735CB9"/>
    <w:rsid w:val="007370D9"/>
    <w:rsid w:val="00737A1C"/>
    <w:rsid w:val="00740B24"/>
    <w:rsid w:val="00742B18"/>
    <w:rsid w:val="00745752"/>
    <w:rsid w:val="007478C6"/>
    <w:rsid w:val="00750742"/>
    <w:rsid w:val="007527C3"/>
    <w:rsid w:val="00752982"/>
    <w:rsid w:val="00752B47"/>
    <w:rsid w:val="0075692F"/>
    <w:rsid w:val="00764B81"/>
    <w:rsid w:val="007656A9"/>
    <w:rsid w:val="00765E54"/>
    <w:rsid w:val="00771AAE"/>
    <w:rsid w:val="00771C2C"/>
    <w:rsid w:val="00775955"/>
    <w:rsid w:val="007810C1"/>
    <w:rsid w:val="00782530"/>
    <w:rsid w:val="007842D5"/>
    <w:rsid w:val="007845C6"/>
    <w:rsid w:val="007857E4"/>
    <w:rsid w:val="00785BD9"/>
    <w:rsid w:val="007872F9"/>
    <w:rsid w:val="00787F01"/>
    <w:rsid w:val="007901B8"/>
    <w:rsid w:val="00794AD1"/>
    <w:rsid w:val="007A2065"/>
    <w:rsid w:val="007A74A9"/>
    <w:rsid w:val="007A7683"/>
    <w:rsid w:val="007B0C76"/>
    <w:rsid w:val="007C12A1"/>
    <w:rsid w:val="007C3CDE"/>
    <w:rsid w:val="007C6D51"/>
    <w:rsid w:val="007D3A9C"/>
    <w:rsid w:val="007D5924"/>
    <w:rsid w:val="007D641E"/>
    <w:rsid w:val="007D6496"/>
    <w:rsid w:val="007E1747"/>
    <w:rsid w:val="007E1B29"/>
    <w:rsid w:val="007E1C2F"/>
    <w:rsid w:val="007E4029"/>
    <w:rsid w:val="007F0C6C"/>
    <w:rsid w:val="007F4EBC"/>
    <w:rsid w:val="007F4F25"/>
    <w:rsid w:val="007F65D1"/>
    <w:rsid w:val="00803360"/>
    <w:rsid w:val="00807C5C"/>
    <w:rsid w:val="00810453"/>
    <w:rsid w:val="008106C0"/>
    <w:rsid w:val="008162A3"/>
    <w:rsid w:val="00822B45"/>
    <w:rsid w:val="00823527"/>
    <w:rsid w:val="00823F4B"/>
    <w:rsid w:val="0082758D"/>
    <w:rsid w:val="0082759F"/>
    <w:rsid w:val="00830A15"/>
    <w:rsid w:val="00835D68"/>
    <w:rsid w:val="00835D8B"/>
    <w:rsid w:val="008363F3"/>
    <w:rsid w:val="00836DF2"/>
    <w:rsid w:val="00840A6B"/>
    <w:rsid w:val="00842090"/>
    <w:rsid w:val="00842B6E"/>
    <w:rsid w:val="00844A7E"/>
    <w:rsid w:val="00846B0B"/>
    <w:rsid w:val="00847500"/>
    <w:rsid w:val="00852A56"/>
    <w:rsid w:val="00855116"/>
    <w:rsid w:val="008569FB"/>
    <w:rsid w:val="008602CA"/>
    <w:rsid w:val="00862B47"/>
    <w:rsid w:val="00862DBC"/>
    <w:rsid w:val="00866A64"/>
    <w:rsid w:val="00866C4E"/>
    <w:rsid w:val="00873BDE"/>
    <w:rsid w:val="00882DD3"/>
    <w:rsid w:val="00886BBA"/>
    <w:rsid w:val="0089300D"/>
    <w:rsid w:val="0089382C"/>
    <w:rsid w:val="008A2B30"/>
    <w:rsid w:val="008A30B7"/>
    <w:rsid w:val="008A4488"/>
    <w:rsid w:val="008A5830"/>
    <w:rsid w:val="008A5E8B"/>
    <w:rsid w:val="008B2D1D"/>
    <w:rsid w:val="008B2F6F"/>
    <w:rsid w:val="008B6B96"/>
    <w:rsid w:val="008B716E"/>
    <w:rsid w:val="008C1762"/>
    <w:rsid w:val="008C44DA"/>
    <w:rsid w:val="008C5B2F"/>
    <w:rsid w:val="008C7D2E"/>
    <w:rsid w:val="008D0646"/>
    <w:rsid w:val="008D07D2"/>
    <w:rsid w:val="008D3D32"/>
    <w:rsid w:val="008D4266"/>
    <w:rsid w:val="008D55B9"/>
    <w:rsid w:val="008D5816"/>
    <w:rsid w:val="008D6693"/>
    <w:rsid w:val="008E062B"/>
    <w:rsid w:val="008E2341"/>
    <w:rsid w:val="008E7BE5"/>
    <w:rsid w:val="008F1305"/>
    <w:rsid w:val="008F53A3"/>
    <w:rsid w:val="008F6AB7"/>
    <w:rsid w:val="00905A89"/>
    <w:rsid w:val="00907B7C"/>
    <w:rsid w:val="009121BE"/>
    <w:rsid w:val="00913979"/>
    <w:rsid w:val="0091738E"/>
    <w:rsid w:val="00917444"/>
    <w:rsid w:val="009177BD"/>
    <w:rsid w:val="00917E0B"/>
    <w:rsid w:val="009220B4"/>
    <w:rsid w:val="00922208"/>
    <w:rsid w:val="00926A8F"/>
    <w:rsid w:val="00934AF4"/>
    <w:rsid w:val="0093731B"/>
    <w:rsid w:val="009378DF"/>
    <w:rsid w:val="0094298C"/>
    <w:rsid w:val="00943839"/>
    <w:rsid w:val="00944AD0"/>
    <w:rsid w:val="009513F4"/>
    <w:rsid w:val="009544F3"/>
    <w:rsid w:val="00955D70"/>
    <w:rsid w:val="009560DC"/>
    <w:rsid w:val="009575B1"/>
    <w:rsid w:val="00957E7A"/>
    <w:rsid w:val="00960673"/>
    <w:rsid w:val="00962F16"/>
    <w:rsid w:val="00963170"/>
    <w:rsid w:val="00967A44"/>
    <w:rsid w:val="009716C4"/>
    <w:rsid w:val="00972443"/>
    <w:rsid w:val="00976101"/>
    <w:rsid w:val="009763C7"/>
    <w:rsid w:val="00976444"/>
    <w:rsid w:val="009814C9"/>
    <w:rsid w:val="00981972"/>
    <w:rsid w:val="00981DA2"/>
    <w:rsid w:val="00983FA4"/>
    <w:rsid w:val="00984391"/>
    <w:rsid w:val="009859CB"/>
    <w:rsid w:val="00985E36"/>
    <w:rsid w:val="009876E6"/>
    <w:rsid w:val="009909E6"/>
    <w:rsid w:val="00990A0D"/>
    <w:rsid w:val="0099301D"/>
    <w:rsid w:val="009947C8"/>
    <w:rsid w:val="00994D5D"/>
    <w:rsid w:val="00994F85"/>
    <w:rsid w:val="00996FEB"/>
    <w:rsid w:val="00997073"/>
    <w:rsid w:val="009A353B"/>
    <w:rsid w:val="009B14C7"/>
    <w:rsid w:val="009B2B96"/>
    <w:rsid w:val="009B3C50"/>
    <w:rsid w:val="009C725C"/>
    <w:rsid w:val="009D09AE"/>
    <w:rsid w:val="009D0AE2"/>
    <w:rsid w:val="009D23FF"/>
    <w:rsid w:val="009D3A88"/>
    <w:rsid w:val="009E5F60"/>
    <w:rsid w:val="009F06BC"/>
    <w:rsid w:val="009F198C"/>
    <w:rsid w:val="00A02BEF"/>
    <w:rsid w:val="00A04767"/>
    <w:rsid w:val="00A04B57"/>
    <w:rsid w:val="00A07E47"/>
    <w:rsid w:val="00A102E0"/>
    <w:rsid w:val="00A103F4"/>
    <w:rsid w:val="00A1673B"/>
    <w:rsid w:val="00A17465"/>
    <w:rsid w:val="00A21680"/>
    <w:rsid w:val="00A311B4"/>
    <w:rsid w:val="00A316D9"/>
    <w:rsid w:val="00A318A8"/>
    <w:rsid w:val="00A34143"/>
    <w:rsid w:val="00A356F1"/>
    <w:rsid w:val="00A3591F"/>
    <w:rsid w:val="00A40908"/>
    <w:rsid w:val="00A456E6"/>
    <w:rsid w:val="00A45D97"/>
    <w:rsid w:val="00A53E40"/>
    <w:rsid w:val="00A552A6"/>
    <w:rsid w:val="00A60E90"/>
    <w:rsid w:val="00A645E0"/>
    <w:rsid w:val="00A64CE9"/>
    <w:rsid w:val="00A65967"/>
    <w:rsid w:val="00A66DF8"/>
    <w:rsid w:val="00A67337"/>
    <w:rsid w:val="00A72B3D"/>
    <w:rsid w:val="00A72E1F"/>
    <w:rsid w:val="00A73964"/>
    <w:rsid w:val="00A73FE4"/>
    <w:rsid w:val="00A75333"/>
    <w:rsid w:val="00A776D4"/>
    <w:rsid w:val="00A824A4"/>
    <w:rsid w:val="00A83499"/>
    <w:rsid w:val="00A8449A"/>
    <w:rsid w:val="00A84BE5"/>
    <w:rsid w:val="00A8575B"/>
    <w:rsid w:val="00A8646F"/>
    <w:rsid w:val="00A93068"/>
    <w:rsid w:val="00A935FE"/>
    <w:rsid w:val="00AA3B90"/>
    <w:rsid w:val="00AA485F"/>
    <w:rsid w:val="00AA6F2B"/>
    <w:rsid w:val="00AB0B4C"/>
    <w:rsid w:val="00AB1A99"/>
    <w:rsid w:val="00AB2107"/>
    <w:rsid w:val="00AB3340"/>
    <w:rsid w:val="00AC43EC"/>
    <w:rsid w:val="00AC4A14"/>
    <w:rsid w:val="00AC65A8"/>
    <w:rsid w:val="00AD5CCB"/>
    <w:rsid w:val="00AE01CC"/>
    <w:rsid w:val="00AE0E92"/>
    <w:rsid w:val="00AE1950"/>
    <w:rsid w:val="00AE2B54"/>
    <w:rsid w:val="00AE5941"/>
    <w:rsid w:val="00AE5BF0"/>
    <w:rsid w:val="00AE6F15"/>
    <w:rsid w:val="00AF2E96"/>
    <w:rsid w:val="00AF3201"/>
    <w:rsid w:val="00AF4768"/>
    <w:rsid w:val="00AF5CBA"/>
    <w:rsid w:val="00B023F1"/>
    <w:rsid w:val="00B031AE"/>
    <w:rsid w:val="00B139EA"/>
    <w:rsid w:val="00B15400"/>
    <w:rsid w:val="00B155F3"/>
    <w:rsid w:val="00B15F10"/>
    <w:rsid w:val="00B20ACA"/>
    <w:rsid w:val="00B214A2"/>
    <w:rsid w:val="00B2214D"/>
    <w:rsid w:val="00B247DA"/>
    <w:rsid w:val="00B276D8"/>
    <w:rsid w:val="00B31217"/>
    <w:rsid w:val="00B366D3"/>
    <w:rsid w:val="00B37168"/>
    <w:rsid w:val="00B41914"/>
    <w:rsid w:val="00B45049"/>
    <w:rsid w:val="00B470C5"/>
    <w:rsid w:val="00B50E0B"/>
    <w:rsid w:val="00B5255D"/>
    <w:rsid w:val="00B52A0B"/>
    <w:rsid w:val="00B64262"/>
    <w:rsid w:val="00B65BBF"/>
    <w:rsid w:val="00B67F3B"/>
    <w:rsid w:val="00B74375"/>
    <w:rsid w:val="00B82A0F"/>
    <w:rsid w:val="00B85807"/>
    <w:rsid w:val="00B863F6"/>
    <w:rsid w:val="00B91792"/>
    <w:rsid w:val="00B92134"/>
    <w:rsid w:val="00B94D7A"/>
    <w:rsid w:val="00B951D4"/>
    <w:rsid w:val="00B957BB"/>
    <w:rsid w:val="00B96661"/>
    <w:rsid w:val="00BA141B"/>
    <w:rsid w:val="00BA2360"/>
    <w:rsid w:val="00BA319B"/>
    <w:rsid w:val="00BA7B02"/>
    <w:rsid w:val="00BB102D"/>
    <w:rsid w:val="00BB2A81"/>
    <w:rsid w:val="00BB31DD"/>
    <w:rsid w:val="00BB4F60"/>
    <w:rsid w:val="00BC2C75"/>
    <w:rsid w:val="00BC3056"/>
    <w:rsid w:val="00BC64B2"/>
    <w:rsid w:val="00BC7C3D"/>
    <w:rsid w:val="00BE2633"/>
    <w:rsid w:val="00BE4C15"/>
    <w:rsid w:val="00BE7B81"/>
    <w:rsid w:val="00BF253B"/>
    <w:rsid w:val="00BF28A9"/>
    <w:rsid w:val="00BF2F07"/>
    <w:rsid w:val="00BF3061"/>
    <w:rsid w:val="00BF37B0"/>
    <w:rsid w:val="00BF37E4"/>
    <w:rsid w:val="00C018A6"/>
    <w:rsid w:val="00C10C14"/>
    <w:rsid w:val="00C119D6"/>
    <w:rsid w:val="00C12724"/>
    <w:rsid w:val="00C129A7"/>
    <w:rsid w:val="00C13659"/>
    <w:rsid w:val="00C13717"/>
    <w:rsid w:val="00C166B7"/>
    <w:rsid w:val="00C23BB5"/>
    <w:rsid w:val="00C24B74"/>
    <w:rsid w:val="00C24F24"/>
    <w:rsid w:val="00C266E4"/>
    <w:rsid w:val="00C26CD7"/>
    <w:rsid w:val="00C3272C"/>
    <w:rsid w:val="00C34B7E"/>
    <w:rsid w:val="00C450FF"/>
    <w:rsid w:val="00C45EB8"/>
    <w:rsid w:val="00C5025C"/>
    <w:rsid w:val="00C5391F"/>
    <w:rsid w:val="00C5620D"/>
    <w:rsid w:val="00C568B1"/>
    <w:rsid w:val="00C61375"/>
    <w:rsid w:val="00C6145B"/>
    <w:rsid w:val="00C632C9"/>
    <w:rsid w:val="00C70CD5"/>
    <w:rsid w:val="00C721E4"/>
    <w:rsid w:val="00C72342"/>
    <w:rsid w:val="00C7246A"/>
    <w:rsid w:val="00C72677"/>
    <w:rsid w:val="00C745DF"/>
    <w:rsid w:val="00C747F3"/>
    <w:rsid w:val="00C75FF3"/>
    <w:rsid w:val="00C84433"/>
    <w:rsid w:val="00C84E82"/>
    <w:rsid w:val="00C8766C"/>
    <w:rsid w:val="00C90BA2"/>
    <w:rsid w:val="00C975B0"/>
    <w:rsid w:val="00CA03E2"/>
    <w:rsid w:val="00CA52B3"/>
    <w:rsid w:val="00CA530B"/>
    <w:rsid w:val="00CA5A81"/>
    <w:rsid w:val="00CA6C5C"/>
    <w:rsid w:val="00CB15ED"/>
    <w:rsid w:val="00CB204B"/>
    <w:rsid w:val="00CB6CC4"/>
    <w:rsid w:val="00CB7AB6"/>
    <w:rsid w:val="00CB7DE4"/>
    <w:rsid w:val="00CC23F8"/>
    <w:rsid w:val="00CC2988"/>
    <w:rsid w:val="00CC312F"/>
    <w:rsid w:val="00CC3B5E"/>
    <w:rsid w:val="00CC5928"/>
    <w:rsid w:val="00CD3D20"/>
    <w:rsid w:val="00CD76B9"/>
    <w:rsid w:val="00CE4FCC"/>
    <w:rsid w:val="00CE540C"/>
    <w:rsid w:val="00CE6893"/>
    <w:rsid w:val="00CE7FFD"/>
    <w:rsid w:val="00CF0BF8"/>
    <w:rsid w:val="00CF17F4"/>
    <w:rsid w:val="00CF36CC"/>
    <w:rsid w:val="00D01630"/>
    <w:rsid w:val="00D048E8"/>
    <w:rsid w:val="00D0532D"/>
    <w:rsid w:val="00D1000D"/>
    <w:rsid w:val="00D12DE8"/>
    <w:rsid w:val="00D15ED0"/>
    <w:rsid w:val="00D16590"/>
    <w:rsid w:val="00D20CAD"/>
    <w:rsid w:val="00D22CD9"/>
    <w:rsid w:val="00D24AAD"/>
    <w:rsid w:val="00D251E6"/>
    <w:rsid w:val="00D303B0"/>
    <w:rsid w:val="00D34AE7"/>
    <w:rsid w:val="00D36E34"/>
    <w:rsid w:val="00D37612"/>
    <w:rsid w:val="00D4065F"/>
    <w:rsid w:val="00D408FC"/>
    <w:rsid w:val="00D50902"/>
    <w:rsid w:val="00D5679D"/>
    <w:rsid w:val="00D60788"/>
    <w:rsid w:val="00D6128A"/>
    <w:rsid w:val="00D719F0"/>
    <w:rsid w:val="00D74521"/>
    <w:rsid w:val="00D826D8"/>
    <w:rsid w:val="00D84FE1"/>
    <w:rsid w:val="00D859CF"/>
    <w:rsid w:val="00D87672"/>
    <w:rsid w:val="00D930DD"/>
    <w:rsid w:val="00D93E14"/>
    <w:rsid w:val="00D95376"/>
    <w:rsid w:val="00D95953"/>
    <w:rsid w:val="00D96B6A"/>
    <w:rsid w:val="00DA05F4"/>
    <w:rsid w:val="00DA1E4A"/>
    <w:rsid w:val="00DA3828"/>
    <w:rsid w:val="00DA4A00"/>
    <w:rsid w:val="00DA7D22"/>
    <w:rsid w:val="00DB1335"/>
    <w:rsid w:val="00DC131A"/>
    <w:rsid w:val="00DC42CC"/>
    <w:rsid w:val="00DD0FA1"/>
    <w:rsid w:val="00DD1AB2"/>
    <w:rsid w:val="00DD39A4"/>
    <w:rsid w:val="00DE53AE"/>
    <w:rsid w:val="00DE611C"/>
    <w:rsid w:val="00DF17D8"/>
    <w:rsid w:val="00DF26AF"/>
    <w:rsid w:val="00DF7F71"/>
    <w:rsid w:val="00E019AD"/>
    <w:rsid w:val="00E0268E"/>
    <w:rsid w:val="00E03ED0"/>
    <w:rsid w:val="00E0475F"/>
    <w:rsid w:val="00E11E0B"/>
    <w:rsid w:val="00E1271F"/>
    <w:rsid w:val="00E13EBA"/>
    <w:rsid w:val="00E15E98"/>
    <w:rsid w:val="00E17843"/>
    <w:rsid w:val="00E22759"/>
    <w:rsid w:val="00E25200"/>
    <w:rsid w:val="00E26674"/>
    <w:rsid w:val="00E30D74"/>
    <w:rsid w:val="00E37A78"/>
    <w:rsid w:val="00E42C63"/>
    <w:rsid w:val="00E457E9"/>
    <w:rsid w:val="00E52D7C"/>
    <w:rsid w:val="00E563B7"/>
    <w:rsid w:val="00E619DF"/>
    <w:rsid w:val="00E641EF"/>
    <w:rsid w:val="00E65809"/>
    <w:rsid w:val="00E65DC8"/>
    <w:rsid w:val="00E719CA"/>
    <w:rsid w:val="00E719DA"/>
    <w:rsid w:val="00E72E61"/>
    <w:rsid w:val="00E8156D"/>
    <w:rsid w:val="00E81AC5"/>
    <w:rsid w:val="00E836FF"/>
    <w:rsid w:val="00E84CD8"/>
    <w:rsid w:val="00E84EB1"/>
    <w:rsid w:val="00E86F66"/>
    <w:rsid w:val="00E872A4"/>
    <w:rsid w:val="00EA208E"/>
    <w:rsid w:val="00EA3C9E"/>
    <w:rsid w:val="00EB19DE"/>
    <w:rsid w:val="00EB30C1"/>
    <w:rsid w:val="00EB6A4C"/>
    <w:rsid w:val="00EC3C16"/>
    <w:rsid w:val="00EC5194"/>
    <w:rsid w:val="00ED2A1E"/>
    <w:rsid w:val="00ED3939"/>
    <w:rsid w:val="00ED3FE1"/>
    <w:rsid w:val="00ED4961"/>
    <w:rsid w:val="00EE4A4C"/>
    <w:rsid w:val="00EE6340"/>
    <w:rsid w:val="00EF4C32"/>
    <w:rsid w:val="00EF72A1"/>
    <w:rsid w:val="00F03C48"/>
    <w:rsid w:val="00F03E05"/>
    <w:rsid w:val="00F07477"/>
    <w:rsid w:val="00F0786C"/>
    <w:rsid w:val="00F07B75"/>
    <w:rsid w:val="00F101E1"/>
    <w:rsid w:val="00F169B5"/>
    <w:rsid w:val="00F213BF"/>
    <w:rsid w:val="00F224C6"/>
    <w:rsid w:val="00F24AF1"/>
    <w:rsid w:val="00F25737"/>
    <w:rsid w:val="00F404DD"/>
    <w:rsid w:val="00F42ABA"/>
    <w:rsid w:val="00F42F47"/>
    <w:rsid w:val="00F46E64"/>
    <w:rsid w:val="00F504FC"/>
    <w:rsid w:val="00F50A93"/>
    <w:rsid w:val="00F50C98"/>
    <w:rsid w:val="00F53BCB"/>
    <w:rsid w:val="00F55B1A"/>
    <w:rsid w:val="00F576E1"/>
    <w:rsid w:val="00F6114B"/>
    <w:rsid w:val="00F614C3"/>
    <w:rsid w:val="00F62DB2"/>
    <w:rsid w:val="00F6511A"/>
    <w:rsid w:val="00F667CE"/>
    <w:rsid w:val="00F73484"/>
    <w:rsid w:val="00F74247"/>
    <w:rsid w:val="00F7488B"/>
    <w:rsid w:val="00F75DE8"/>
    <w:rsid w:val="00F7619F"/>
    <w:rsid w:val="00F8376E"/>
    <w:rsid w:val="00F84FC6"/>
    <w:rsid w:val="00F869A1"/>
    <w:rsid w:val="00F90CF0"/>
    <w:rsid w:val="00F92170"/>
    <w:rsid w:val="00F970D0"/>
    <w:rsid w:val="00FA0647"/>
    <w:rsid w:val="00FA5330"/>
    <w:rsid w:val="00FA7136"/>
    <w:rsid w:val="00FB0203"/>
    <w:rsid w:val="00FB25A4"/>
    <w:rsid w:val="00FB4CBF"/>
    <w:rsid w:val="00FC0AFD"/>
    <w:rsid w:val="00FC18DD"/>
    <w:rsid w:val="00FC388B"/>
    <w:rsid w:val="00FD4327"/>
    <w:rsid w:val="00FE23C4"/>
    <w:rsid w:val="00FE2FE5"/>
    <w:rsid w:val="00FE39FC"/>
    <w:rsid w:val="00FE53C2"/>
    <w:rsid w:val="00FF0558"/>
    <w:rsid w:val="00FF117F"/>
    <w:rsid w:val="00FF12C1"/>
    <w:rsid w:val="00FF1FC4"/>
    <w:rsid w:val="00FF3618"/>
    <w:rsid w:val="00FF47F4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35772A30"/>
  <w15:docId w15:val="{84D4E3B0-544A-4BEB-BFDE-D7960607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A0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2A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2A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8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17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7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7F4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7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7F4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7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7F4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912A9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912A9"/>
    <w:rPr>
      <w:rFonts w:ascii="Times New Roman" w:eastAsiaTheme="majorEastAsia" w:hAnsi="Times New Roman" w:cstheme="majorBidi"/>
      <w:b/>
      <w:sz w:val="28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63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2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632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2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B9666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CECE9-9C2F-4AE9-9DED-EDF9948B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20</Pages>
  <Words>3441</Words>
  <Characters>19617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Minh Nguyen</cp:lastModifiedBy>
  <cp:revision>16</cp:revision>
  <cp:lastPrinted>2016-01-08T09:09:00Z</cp:lastPrinted>
  <dcterms:created xsi:type="dcterms:W3CDTF">2021-12-27T10:22:00Z</dcterms:created>
  <dcterms:modified xsi:type="dcterms:W3CDTF">2021-12-28T01:50:00Z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dDocName">
    <vt:lpwstr>SBV284134</vt:lpwstr>
  </property>
  <property fmtid="{D5CDD505-2E9C-101B-9397-08002B2CF9AE}" pid="3" name="DISProperties">
    <vt:lpwstr>DISdDocName,DIScgiUrl,DISdUser,DISdID,DISidcName,DISTaskPaneUrl</vt:lpwstr>
  </property>
  <property fmtid="{D5CDD505-2E9C-101B-9397-08002B2CF9AE}" pid="4" name="DIScgiUrl">
    <vt:lpwstr>http://webcenter-app01:16200/cs/idcplg</vt:lpwstr>
  </property>
  <property fmtid="{D5CDD505-2E9C-101B-9397-08002B2CF9AE}" pid="5" name="DISdUser">
    <vt:lpwstr>weblogic</vt:lpwstr>
  </property>
  <property fmtid="{D5CDD505-2E9C-101B-9397-08002B2CF9AE}" pid="6" name="DISdID">
    <vt:lpwstr>285902</vt:lpwstr>
  </property>
  <property fmtid="{D5CDD505-2E9C-101B-9397-08002B2CF9AE}" pid="7" name="DISidcName">
    <vt:lpwstr>webcenterapp0116200</vt:lpwstr>
  </property>
  <property fmtid="{D5CDD505-2E9C-101B-9397-08002B2CF9AE}" pid="8" name="DISTaskPaneUrl">
    <vt:lpwstr>http://webcenter-app01:16200/cs/idcplg?IdcService=DESKTOP_DOC_INFO&amp;dDocName=SBV284134&amp;dID=285902&amp;ClientControlled=DocMan,taskpane&amp;coreContentOnly=1</vt:lpwstr>
  </property>
</Properties>
</file>